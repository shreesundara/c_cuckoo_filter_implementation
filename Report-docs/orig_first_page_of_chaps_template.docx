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5B" w:rsidRPr="00D20F5B" w:rsidRDefault="00D20F5B" w:rsidP="00D20F5B">
      <w:pPr>
        <w:spacing w:before="240" w:after="0" w:line="360" w:lineRule="auto"/>
        <w:jc w:val="both"/>
        <w:rPr>
          <w:rFonts w:ascii="Times New Roman" w:eastAsia="Calibri" w:hAnsi="Times New Roman"/>
          <w:b/>
          <w:sz w:val="32"/>
          <w:szCs w:val="32"/>
          <w:lang w:eastAsia="zh-CN"/>
        </w:rPr>
      </w:pPr>
      <w:r w:rsidRPr="00D20F5B">
        <w:rPr>
          <w:rFonts w:ascii="Times New Roman" w:eastAsia="Calibri" w:hAnsi="Times New Roman"/>
          <w:b/>
          <w:sz w:val="32"/>
          <w:szCs w:val="32"/>
          <w:lang w:eastAsia="zh-CN"/>
        </w:rPr>
        <w:t>CHAPTER 1</w:t>
      </w:r>
    </w:p>
    <w:p w:rsidR="00D20F5B" w:rsidRPr="00D20F5B" w:rsidRDefault="00D20F5B" w:rsidP="00D20F5B">
      <w:pPr>
        <w:spacing w:line="360" w:lineRule="auto"/>
        <w:jc w:val="center"/>
        <w:rPr>
          <w:rFonts w:ascii="Times New Roman" w:eastAsia="SimSun" w:hAnsi="Times New Roman"/>
          <w:b/>
          <w:sz w:val="36"/>
          <w:lang w:eastAsia="zh-CN"/>
        </w:rPr>
      </w:pPr>
      <w:r w:rsidRPr="00D20F5B">
        <w:rPr>
          <w:rFonts w:ascii="Times New Roman" w:eastAsia="SimSun" w:hAnsi="Times New Roman"/>
          <w:b/>
          <w:sz w:val="36"/>
          <w:lang w:eastAsia="zh-CN"/>
        </w:rPr>
        <w:t>INTRODUCTION</w:t>
      </w:r>
    </w:p>
    <w:p w:rsidR="00C5187F" w:rsidRPr="00C5187F" w:rsidRDefault="00C5187F" w:rsidP="00C5187F">
      <w:pPr>
        <w:spacing w:line="360" w:lineRule="auto"/>
        <w:rPr>
          <w:rFonts w:ascii="Times New Roman" w:eastAsia="SimSun" w:hAnsi="Times New Roman"/>
          <w:b/>
          <w:sz w:val="32"/>
          <w:lang w:eastAsia="zh-CN"/>
        </w:rPr>
      </w:pPr>
      <w:r>
        <w:rPr>
          <w:rFonts w:ascii="Times New Roman" w:eastAsia="SimSun" w:hAnsi="Times New Roman"/>
          <w:b/>
          <w:sz w:val="32"/>
          <w:lang w:eastAsia="zh-CN"/>
        </w:rPr>
        <w:t xml:space="preserve">1.1 </w:t>
      </w:r>
      <w:r w:rsidR="003605C8">
        <w:rPr>
          <w:rFonts w:ascii="Times New Roman" w:eastAsia="SimSun" w:hAnsi="Times New Roman"/>
          <w:b/>
          <w:sz w:val="32"/>
          <w:lang w:eastAsia="zh-CN"/>
        </w:rPr>
        <w:t>Chapter Section</w:t>
      </w:r>
    </w:p>
    <w:p w:rsidR="00C5187F" w:rsidRPr="00BC5ABA" w:rsidRDefault="00C5187F" w:rsidP="00C5187F">
      <w:pPr>
        <w:spacing w:line="360" w:lineRule="auto"/>
        <w:jc w:val="both"/>
        <w:rPr>
          <w:rFonts w:ascii="Times New Roman" w:hAnsi="Times New Roman"/>
          <w:color w:val="000000"/>
          <w:sz w:val="24"/>
          <w:szCs w:val="24"/>
          <w:lang w:val="en-IN"/>
        </w:rPr>
      </w:pPr>
      <w:r w:rsidRPr="002D0256">
        <w:rPr>
          <w:rFonts w:ascii="Times New Roman" w:hAnsi="Times New Roman"/>
          <w:bCs/>
          <w:color w:val="000000"/>
          <w:sz w:val="24"/>
          <w:szCs w:val="24"/>
          <w:lang w:val="en-IN"/>
        </w:rPr>
        <w:t>Image processing</w:t>
      </w:r>
      <w:r w:rsidRPr="00BC5ABA">
        <w:rPr>
          <w:rFonts w:ascii="Times New Roman" w:hAnsi="Times New Roman"/>
          <w:color w:val="000000"/>
          <w:sz w:val="24"/>
          <w:szCs w:val="24"/>
          <w:lang w:val="en-IN"/>
        </w:rPr>
        <w:t> </w:t>
      </w:r>
      <w:r>
        <w:rPr>
          <w:rFonts w:ascii="Times New Roman" w:hAnsi="Times New Roman"/>
          <w:color w:val="000000"/>
          <w:sz w:val="24"/>
          <w:szCs w:val="24"/>
          <w:lang w:val="en-IN"/>
        </w:rPr>
        <w:t>is a technique</w:t>
      </w:r>
      <w:r w:rsidRPr="00BC5ABA">
        <w:rPr>
          <w:rFonts w:ascii="Times New Roman" w:hAnsi="Times New Roman"/>
          <w:color w:val="000000"/>
          <w:sz w:val="24"/>
          <w:szCs w:val="24"/>
          <w:lang w:val="en-IN"/>
        </w:rPr>
        <w:t xml:space="preserve"> to co</w:t>
      </w:r>
      <w:r w:rsidR="00A92C07">
        <w:rPr>
          <w:rFonts w:ascii="Times New Roman" w:hAnsi="Times New Roman"/>
          <w:color w:val="000000"/>
          <w:sz w:val="24"/>
          <w:szCs w:val="24"/>
          <w:lang w:val="en-IN"/>
        </w:rPr>
        <w:t>nvert an</w:t>
      </w:r>
      <w:r>
        <w:rPr>
          <w:rFonts w:ascii="Times New Roman" w:hAnsi="Times New Roman"/>
          <w:color w:val="000000"/>
          <w:sz w:val="24"/>
          <w:szCs w:val="24"/>
          <w:lang w:val="en-IN"/>
        </w:rPr>
        <w:t xml:space="preserve"> image into advanced frame and</w:t>
      </w:r>
      <w:r w:rsidR="00A92C07">
        <w:rPr>
          <w:rFonts w:ascii="Times New Roman" w:hAnsi="Times New Roman"/>
          <w:color w:val="000000"/>
          <w:sz w:val="24"/>
          <w:szCs w:val="24"/>
          <w:lang w:val="en-IN"/>
        </w:rPr>
        <w:t xml:space="preserve"> to</w:t>
      </w:r>
      <w:r>
        <w:rPr>
          <w:rFonts w:ascii="Times New Roman" w:hAnsi="Times New Roman"/>
          <w:color w:val="000000"/>
          <w:sz w:val="24"/>
          <w:szCs w:val="24"/>
          <w:lang w:val="en-IN"/>
        </w:rPr>
        <w:t xml:space="preserve"> perform numerical calculations on it, by performing such operations we can get enhanced image and also some useful information can be extracted from an Image. It is one of the</w:t>
      </w:r>
      <w:r w:rsidRPr="00BC5ABA">
        <w:rPr>
          <w:rFonts w:ascii="Times New Roman" w:hAnsi="Times New Roman"/>
          <w:color w:val="000000"/>
          <w:sz w:val="24"/>
          <w:szCs w:val="24"/>
          <w:lang w:val="en-IN"/>
        </w:rPr>
        <w:t xml:space="preserve"> type of signal disp</w:t>
      </w:r>
      <w:r>
        <w:rPr>
          <w:rFonts w:ascii="Times New Roman" w:hAnsi="Times New Roman"/>
          <w:color w:val="000000"/>
          <w:sz w:val="24"/>
          <w:szCs w:val="24"/>
          <w:lang w:val="en-IN"/>
        </w:rPr>
        <w:t>ensation in which an image is an input</w:t>
      </w:r>
      <w:r w:rsidRPr="00BC5ABA">
        <w:rPr>
          <w:rFonts w:ascii="Times New Roman" w:hAnsi="Times New Roman"/>
          <w:color w:val="000000"/>
          <w:sz w:val="24"/>
          <w:szCs w:val="24"/>
          <w:lang w:val="en-IN"/>
        </w:rPr>
        <w:t xml:space="preserve"> like vide</w:t>
      </w:r>
      <w:r>
        <w:rPr>
          <w:rFonts w:ascii="Times New Roman" w:hAnsi="Times New Roman"/>
          <w:color w:val="000000"/>
          <w:sz w:val="24"/>
          <w:szCs w:val="24"/>
          <w:lang w:val="en-IN"/>
        </w:rPr>
        <w:t>o frame or photograph and that results to processed image or properties that are</w:t>
      </w:r>
      <w:r w:rsidRPr="00BC5ABA">
        <w:rPr>
          <w:rFonts w:ascii="Times New Roman" w:hAnsi="Times New Roman"/>
          <w:color w:val="000000"/>
          <w:sz w:val="24"/>
          <w:szCs w:val="24"/>
          <w:lang w:val="en-IN"/>
        </w:rPr>
        <w:t xml:space="preserve"> ass</w:t>
      </w:r>
      <w:r>
        <w:rPr>
          <w:rFonts w:ascii="Times New Roman" w:hAnsi="Times New Roman"/>
          <w:color w:val="000000"/>
          <w:sz w:val="24"/>
          <w:szCs w:val="24"/>
          <w:lang w:val="en-IN"/>
        </w:rPr>
        <w:t>ociated with that image. This framework will apply mathematical computations using already set signal processing methods to images which treats image as two-dimensional signals.</w:t>
      </w:r>
    </w:p>
    <w:p w:rsidR="00C5187F" w:rsidRDefault="00C5187F" w:rsidP="00C5187F">
      <w:pPr>
        <w:spacing w:line="360" w:lineRule="auto"/>
        <w:ind w:firstLine="720"/>
        <w:jc w:val="both"/>
        <w:rPr>
          <w:rFonts w:ascii="Times New Roman" w:hAnsi="Times New Roman"/>
          <w:color w:val="000000"/>
          <w:sz w:val="24"/>
          <w:szCs w:val="24"/>
          <w:lang w:val="en-IN"/>
        </w:rPr>
      </w:pPr>
      <w:r>
        <w:rPr>
          <w:rFonts w:ascii="Times New Roman" w:hAnsi="Times New Roman"/>
          <w:color w:val="000000"/>
          <w:sz w:val="24"/>
          <w:szCs w:val="24"/>
          <w:lang w:val="en-IN"/>
        </w:rPr>
        <w:t xml:space="preserve">Image processing is </w:t>
      </w:r>
      <w:r w:rsidR="00A92C07">
        <w:rPr>
          <w:rFonts w:ascii="Times New Roman" w:hAnsi="Times New Roman"/>
          <w:color w:val="000000"/>
          <w:sz w:val="24"/>
          <w:szCs w:val="24"/>
          <w:lang w:val="en-IN"/>
        </w:rPr>
        <w:t xml:space="preserve">considered to be highly efficient and </w:t>
      </w:r>
      <w:r>
        <w:rPr>
          <w:rFonts w:ascii="Times New Roman" w:hAnsi="Times New Roman"/>
          <w:color w:val="000000"/>
          <w:sz w:val="24"/>
          <w:szCs w:val="24"/>
          <w:lang w:val="en-IN"/>
        </w:rPr>
        <w:t>one of the rapidly growing and most challenging technology, i</w:t>
      </w:r>
      <w:r w:rsidR="00A92C07">
        <w:rPr>
          <w:rFonts w:ascii="Times New Roman" w:hAnsi="Times New Roman"/>
          <w:color w:val="000000"/>
          <w:sz w:val="24"/>
          <w:szCs w:val="24"/>
          <w:lang w:val="en-IN"/>
        </w:rPr>
        <w:t>t has applications in a variety of businesses</w:t>
      </w:r>
      <w:r>
        <w:rPr>
          <w:rFonts w:ascii="Times New Roman" w:hAnsi="Times New Roman"/>
          <w:color w:val="000000"/>
          <w:sz w:val="24"/>
          <w:szCs w:val="24"/>
          <w:lang w:val="en-IN"/>
        </w:rPr>
        <w:t>. It</w:t>
      </w:r>
      <w:r w:rsidR="00A92C07">
        <w:rPr>
          <w:rFonts w:ascii="Times New Roman" w:hAnsi="Times New Roman"/>
          <w:color w:val="000000"/>
          <w:sz w:val="24"/>
          <w:szCs w:val="24"/>
          <w:lang w:val="en-IN"/>
        </w:rPr>
        <w:t xml:space="preserve"> is also considered to be one of the core technological research area </w:t>
      </w:r>
      <w:r w:rsidRPr="00BC5ABA">
        <w:rPr>
          <w:rFonts w:ascii="Times New Roman" w:hAnsi="Times New Roman"/>
          <w:color w:val="000000"/>
          <w:sz w:val="24"/>
          <w:szCs w:val="24"/>
          <w:lang w:val="en-IN"/>
        </w:rPr>
        <w:t>in</w:t>
      </w:r>
      <w:r w:rsidR="00A92C07">
        <w:rPr>
          <w:rFonts w:ascii="Times New Roman" w:hAnsi="Times New Roman"/>
          <w:color w:val="000000"/>
          <w:sz w:val="24"/>
          <w:szCs w:val="24"/>
          <w:lang w:val="en-IN"/>
        </w:rPr>
        <w:t xml:space="preserve"> the</w:t>
      </w:r>
      <w:r w:rsidRPr="00BC5ABA">
        <w:rPr>
          <w:rFonts w:ascii="Times New Roman" w:hAnsi="Times New Roman"/>
          <w:color w:val="000000"/>
          <w:sz w:val="24"/>
          <w:szCs w:val="24"/>
          <w:lang w:val="en-IN"/>
        </w:rPr>
        <w:t xml:space="preserve"> engineering </w:t>
      </w:r>
      <w:r w:rsidR="00A92C07">
        <w:rPr>
          <w:rFonts w:ascii="Times New Roman" w:hAnsi="Times New Roman"/>
          <w:color w:val="000000"/>
          <w:sz w:val="24"/>
          <w:szCs w:val="24"/>
          <w:lang w:val="en-IN"/>
        </w:rPr>
        <w:t>and computer science streams</w:t>
      </w:r>
      <w:r w:rsidRPr="00BC5ABA">
        <w:rPr>
          <w:rFonts w:ascii="Times New Roman" w:hAnsi="Times New Roman"/>
          <w:color w:val="000000"/>
          <w:sz w:val="24"/>
          <w:szCs w:val="24"/>
          <w:lang w:val="en-IN"/>
        </w:rPr>
        <w:t>.</w:t>
      </w:r>
    </w:p>
    <w:p w:rsidR="00C5187F" w:rsidRDefault="00A92C07" w:rsidP="00C5187F">
      <w:pPr>
        <w:spacing w:line="360" w:lineRule="auto"/>
        <w:jc w:val="both"/>
        <w:rPr>
          <w:rFonts w:ascii="Times New Roman" w:hAnsi="Times New Roman"/>
          <w:color w:val="000000"/>
          <w:sz w:val="24"/>
          <w:szCs w:val="24"/>
          <w:lang w:val="en-IN"/>
        </w:rPr>
      </w:pPr>
      <w:r>
        <w:rPr>
          <w:rFonts w:ascii="Times New Roman" w:hAnsi="Times New Roman"/>
          <w:iCs/>
          <w:color w:val="000000"/>
          <w:sz w:val="24"/>
          <w:szCs w:val="24"/>
          <w:lang w:val="en-IN"/>
        </w:rPr>
        <w:t>The below mentioned three steps can be followed to perform image processing</w:t>
      </w:r>
      <w:r w:rsidR="00C5187F" w:rsidRPr="00C30152">
        <w:rPr>
          <w:rFonts w:ascii="Times New Roman" w:hAnsi="Times New Roman"/>
          <w:color w:val="000000"/>
          <w:sz w:val="24"/>
          <w:szCs w:val="24"/>
          <w:lang w:val="en-IN"/>
        </w:rPr>
        <w:t>.</w:t>
      </w:r>
    </w:p>
    <w:p w:rsidR="00C5187F" w:rsidRPr="00C5187F" w:rsidRDefault="00DA17A6" w:rsidP="00C5187F">
      <w:pPr>
        <w:pStyle w:val="ListParagraph"/>
        <w:numPr>
          <w:ilvl w:val="0"/>
          <w:numId w:val="28"/>
        </w:num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Use an optical scanner or a digital photography device (preferably a high resolution camera) to get the image/picture</w:t>
      </w:r>
      <w:r w:rsidR="00C5187F" w:rsidRPr="00C5187F">
        <w:rPr>
          <w:rFonts w:ascii="Times New Roman" w:hAnsi="Times New Roman"/>
          <w:color w:val="000000"/>
          <w:sz w:val="24"/>
          <w:szCs w:val="24"/>
          <w:lang w:val="en-IN"/>
        </w:rPr>
        <w:t>.</w:t>
      </w:r>
    </w:p>
    <w:p w:rsidR="00DA17A6" w:rsidRDefault="00DA17A6" w:rsidP="00183668">
      <w:pPr>
        <w:pStyle w:val="ListParagraph"/>
        <w:numPr>
          <w:ilvl w:val="0"/>
          <w:numId w:val="28"/>
        </w:numPr>
        <w:spacing w:line="360" w:lineRule="auto"/>
        <w:jc w:val="both"/>
        <w:rPr>
          <w:rFonts w:ascii="Times New Roman" w:hAnsi="Times New Roman"/>
          <w:color w:val="000000"/>
          <w:sz w:val="24"/>
          <w:szCs w:val="24"/>
          <w:lang w:val="en-IN"/>
        </w:rPr>
      </w:pPr>
      <w:r w:rsidRPr="00DA17A6">
        <w:rPr>
          <w:rFonts w:ascii="Times New Roman" w:hAnsi="Times New Roman"/>
          <w:color w:val="000000"/>
          <w:sz w:val="24"/>
          <w:szCs w:val="24"/>
          <w:lang w:val="en-IN"/>
        </w:rPr>
        <w:t>Identify, analyse and manipulate</w:t>
      </w:r>
      <w:r w:rsidR="00C5187F" w:rsidRPr="00DA17A6">
        <w:rPr>
          <w:rFonts w:ascii="Times New Roman" w:hAnsi="Times New Roman"/>
          <w:color w:val="000000"/>
          <w:sz w:val="24"/>
          <w:szCs w:val="24"/>
          <w:lang w:val="en-IN"/>
        </w:rPr>
        <w:t xml:space="preserve"> the </w:t>
      </w:r>
      <w:r w:rsidRPr="00DA17A6">
        <w:rPr>
          <w:rFonts w:ascii="Times New Roman" w:hAnsi="Times New Roman"/>
          <w:color w:val="000000"/>
          <w:sz w:val="24"/>
          <w:szCs w:val="24"/>
          <w:lang w:val="en-IN"/>
        </w:rPr>
        <w:t>obtained picture</w:t>
      </w:r>
      <w:r w:rsidR="00C5187F" w:rsidRPr="00DA17A6">
        <w:rPr>
          <w:rFonts w:ascii="Times New Roman" w:hAnsi="Times New Roman"/>
          <w:color w:val="000000"/>
          <w:sz w:val="24"/>
          <w:szCs w:val="24"/>
          <w:lang w:val="en-IN"/>
        </w:rPr>
        <w:t xml:space="preserve"> </w:t>
      </w:r>
      <w:r w:rsidRPr="00DA17A6">
        <w:rPr>
          <w:rFonts w:ascii="Times New Roman" w:hAnsi="Times New Roman"/>
          <w:color w:val="000000"/>
          <w:sz w:val="24"/>
          <w:szCs w:val="24"/>
          <w:lang w:val="en-IN"/>
        </w:rPr>
        <w:t xml:space="preserve">where compression of data and enhancement of the picture </w:t>
      </w:r>
      <w:r>
        <w:rPr>
          <w:rFonts w:ascii="Times New Roman" w:hAnsi="Times New Roman"/>
          <w:color w:val="000000"/>
          <w:sz w:val="24"/>
          <w:szCs w:val="24"/>
          <w:lang w:val="en-IN"/>
        </w:rPr>
        <w:t>is being performed to spot such patterns similar to satellite pictures.</w:t>
      </w:r>
      <w:r w:rsidR="00C5187F" w:rsidRPr="00DA17A6">
        <w:rPr>
          <w:rFonts w:ascii="Times New Roman" w:hAnsi="Times New Roman"/>
          <w:color w:val="000000"/>
          <w:sz w:val="24"/>
          <w:szCs w:val="24"/>
          <w:lang w:val="en-IN"/>
        </w:rPr>
        <w:t xml:space="preserve"> </w:t>
      </w:r>
    </w:p>
    <w:p w:rsidR="00C5187F" w:rsidRPr="00DA17A6" w:rsidRDefault="00DA17A6" w:rsidP="00183668">
      <w:pPr>
        <w:pStyle w:val="ListParagraph"/>
        <w:numPr>
          <w:ilvl w:val="0"/>
          <w:numId w:val="28"/>
        </w:num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In the last stage, an output is generated that can be an altered/changed picture or a detailed report that i</w:t>
      </w:r>
      <w:r w:rsidR="00757F91">
        <w:rPr>
          <w:rFonts w:ascii="Times New Roman" w:hAnsi="Times New Roman"/>
          <w:color w:val="000000"/>
          <w:sz w:val="24"/>
          <w:szCs w:val="24"/>
          <w:lang w:val="en-IN"/>
        </w:rPr>
        <w:t xml:space="preserve">s obtained as the result of the </w:t>
      </w:r>
      <w:r>
        <w:rPr>
          <w:rFonts w:ascii="Times New Roman" w:hAnsi="Times New Roman"/>
          <w:color w:val="000000"/>
          <w:sz w:val="24"/>
          <w:szCs w:val="24"/>
          <w:lang w:val="en-IN"/>
        </w:rPr>
        <w:t>analysis</w:t>
      </w:r>
      <w:r w:rsidR="00C5187F" w:rsidRPr="00DA17A6">
        <w:rPr>
          <w:rFonts w:ascii="Times New Roman" w:hAnsi="Times New Roman"/>
          <w:color w:val="000000"/>
          <w:sz w:val="24"/>
          <w:szCs w:val="24"/>
          <w:lang w:val="en-IN"/>
        </w:rPr>
        <w:t>.</w:t>
      </w:r>
    </w:p>
    <w:p w:rsidR="00C5187F" w:rsidRPr="00F0579C" w:rsidRDefault="00C5187F" w:rsidP="00C5187F">
      <w:pPr>
        <w:spacing w:line="360" w:lineRule="auto"/>
        <w:jc w:val="both"/>
        <w:rPr>
          <w:rFonts w:ascii="Times New Roman" w:hAnsi="Times New Roman"/>
          <w:color w:val="000000"/>
          <w:sz w:val="24"/>
          <w:szCs w:val="24"/>
          <w:lang w:val="en-IN"/>
        </w:rPr>
      </w:pPr>
      <w:r>
        <w:rPr>
          <w:rFonts w:ascii="Times New Roman" w:hAnsi="Times New Roman"/>
          <w:b/>
          <w:bCs/>
          <w:color w:val="000000"/>
          <w:sz w:val="28"/>
          <w:szCs w:val="24"/>
          <w:lang w:val="en-IN"/>
        </w:rPr>
        <w:t xml:space="preserve">1.1.1 </w:t>
      </w:r>
      <w:r w:rsidR="0078702F">
        <w:rPr>
          <w:rFonts w:ascii="Times New Roman" w:hAnsi="Times New Roman"/>
          <w:b/>
          <w:bCs/>
          <w:color w:val="000000"/>
          <w:sz w:val="28"/>
          <w:szCs w:val="24"/>
          <w:lang w:val="en-IN"/>
        </w:rPr>
        <w:t>Chapter Sub Section</w:t>
      </w:r>
    </w:p>
    <w:p w:rsidR="00C5187F" w:rsidRDefault="00757F91" w:rsidP="00C5187F">
      <w:pPr>
        <w:spacing w:line="360" w:lineRule="auto"/>
        <w:jc w:val="both"/>
        <w:rPr>
          <w:rFonts w:ascii="Times New Roman" w:hAnsi="Times New Roman"/>
          <w:color w:val="000000"/>
          <w:sz w:val="24"/>
          <w:szCs w:val="24"/>
          <w:lang w:val="en-IN"/>
        </w:rPr>
      </w:pPr>
      <w:r>
        <w:rPr>
          <w:rFonts w:ascii="Times New Roman" w:hAnsi="Times New Roman"/>
          <w:color w:val="000000"/>
          <w:sz w:val="24"/>
          <w:szCs w:val="24"/>
          <w:lang w:val="en-IN"/>
        </w:rPr>
        <w:t>The below mentioned points would give a high level view of the purpose of image processing</w:t>
      </w:r>
      <w:r w:rsidR="00C5187F" w:rsidRPr="00BC5ABA">
        <w:rPr>
          <w:rFonts w:ascii="Times New Roman" w:hAnsi="Times New Roman"/>
          <w:color w:val="000000"/>
          <w:sz w:val="24"/>
          <w:szCs w:val="24"/>
          <w:lang w:val="en-IN"/>
        </w:rPr>
        <w:t>:</w:t>
      </w:r>
    </w:p>
    <w:p w:rsidR="00C5187F" w:rsidRPr="00C5187F" w:rsidRDefault="00C5187F" w:rsidP="00C5187F">
      <w:pPr>
        <w:pStyle w:val="ListParagraph"/>
        <w:numPr>
          <w:ilvl w:val="0"/>
          <w:numId w:val="29"/>
        </w:numPr>
        <w:spacing w:line="360" w:lineRule="auto"/>
        <w:jc w:val="both"/>
        <w:rPr>
          <w:rFonts w:ascii="Times New Roman" w:hAnsi="Times New Roman"/>
          <w:color w:val="000000"/>
          <w:sz w:val="24"/>
          <w:szCs w:val="24"/>
          <w:lang w:val="en-IN"/>
        </w:rPr>
      </w:pPr>
      <w:r w:rsidRPr="00C5187F">
        <w:rPr>
          <w:rFonts w:ascii="Times New Roman" w:hAnsi="Times New Roman"/>
          <w:color w:val="000000"/>
          <w:sz w:val="24"/>
          <w:szCs w:val="24"/>
          <w:lang w:val="en-IN"/>
        </w:rPr>
        <w:t xml:space="preserve">Visualization - </w:t>
      </w:r>
      <w:r w:rsidR="00757F91">
        <w:rPr>
          <w:rFonts w:ascii="Times New Roman" w:hAnsi="Times New Roman"/>
          <w:color w:val="000000"/>
          <w:sz w:val="24"/>
          <w:szCs w:val="24"/>
          <w:lang w:val="en-IN"/>
        </w:rPr>
        <w:t>Identifying the objects which</w:t>
      </w:r>
      <w:r w:rsidRPr="00C5187F">
        <w:rPr>
          <w:rFonts w:ascii="Times New Roman" w:hAnsi="Times New Roman"/>
          <w:color w:val="000000"/>
          <w:sz w:val="24"/>
          <w:szCs w:val="24"/>
          <w:lang w:val="en-IN"/>
        </w:rPr>
        <w:t xml:space="preserve"> are not </w:t>
      </w:r>
      <w:r w:rsidR="00757F91">
        <w:rPr>
          <w:rFonts w:ascii="Times New Roman" w:hAnsi="Times New Roman"/>
          <w:color w:val="000000"/>
          <w:sz w:val="24"/>
          <w:szCs w:val="24"/>
          <w:lang w:val="en-IN"/>
        </w:rPr>
        <w:t>in the visible range of human eye</w:t>
      </w:r>
      <w:r w:rsidRPr="00C5187F">
        <w:rPr>
          <w:rFonts w:ascii="Times New Roman" w:hAnsi="Times New Roman"/>
          <w:color w:val="000000"/>
          <w:sz w:val="24"/>
          <w:szCs w:val="24"/>
          <w:lang w:val="en-IN"/>
        </w:rPr>
        <w:t>.</w:t>
      </w:r>
    </w:p>
    <w:p w:rsidR="00C5187F" w:rsidRPr="00C5187F" w:rsidRDefault="00C5187F" w:rsidP="00C5187F">
      <w:pPr>
        <w:pStyle w:val="ListParagraph"/>
        <w:numPr>
          <w:ilvl w:val="0"/>
          <w:numId w:val="29"/>
        </w:numPr>
        <w:spacing w:line="360" w:lineRule="auto"/>
        <w:jc w:val="both"/>
        <w:rPr>
          <w:rFonts w:ascii="Times New Roman" w:hAnsi="Times New Roman"/>
          <w:color w:val="000000"/>
          <w:sz w:val="24"/>
          <w:szCs w:val="24"/>
          <w:lang w:val="en-IN"/>
        </w:rPr>
      </w:pPr>
      <w:r w:rsidRPr="00C5187F">
        <w:rPr>
          <w:rFonts w:ascii="Times New Roman" w:hAnsi="Times New Roman"/>
          <w:color w:val="000000"/>
          <w:sz w:val="24"/>
          <w:szCs w:val="24"/>
          <w:lang w:val="en-IN"/>
        </w:rPr>
        <w:lastRenderedPageBreak/>
        <w:t xml:space="preserve">Image sharpening and restoration </w:t>
      </w:r>
      <w:r w:rsidR="00757F91">
        <w:rPr>
          <w:rFonts w:ascii="Times New Roman" w:hAnsi="Times New Roman"/>
          <w:color w:val="000000"/>
          <w:sz w:val="24"/>
          <w:szCs w:val="24"/>
          <w:lang w:val="en-IN"/>
        </w:rPr>
        <w:t>–</w:t>
      </w:r>
      <w:r w:rsidRPr="00C5187F">
        <w:rPr>
          <w:rFonts w:ascii="Times New Roman" w:hAnsi="Times New Roman"/>
          <w:color w:val="000000"/>
          <w:sz w:val="24"/>
          <w:szCs w:val="24"/>
          <w:lang w:val="en-IN"/>
        </w:rPr>
        <w:t xml:space="preserve"> </w:t>
      </w:r>
      <w:r w:rsidR="00757F91">
        <w:rPr>
          <w:rFonts w:ascii="Times New Roman" w:hAnsi="Times New Roman"/>
          <w:color w:val="000000"/>
          <w:sz w:val="24"/>
          <w:szCs w:val="24"/>
          <w:lang w:val="en-IN"/>
        </w:rPr>
        <w:t>An image with better pixels is created</w:t>
      </w:r>
      <w:r w:rsidRPr="00C5187F">
        <w:rPr>
          <w:rFonts w:ascii="Times New Roman" w:hAnsi="Times New Roman"/>
          <w:color w:val="000000"/>
          <w:sz w:val="24"/>
          <w:szCs w:val="24"/>
          <w:lang w:val="en-IN"/>
        </w:rPr>
        <w:t>.</w:t>
      </w:r>
    </w:p>
    <w:p w:rsidR="00FC64E3" w:rsidRDefault="00FC64E3" w:rsidP="00FC64E3">
      <w:pPr>
        <w:autoSpaceDE w:val="0"/>
        <w:autoSpaceDN w:val="0"/>
        <w:adjustRightInd w:val="0"/>
        <w:spacing w:after="0" w:line="360" w:lineRule="auto"/>
        <w:ind w:firstLine="720"/>
        <w:jc w:val="both"/>
        <w:rPr>
          <w:rFonts w:ascii="Times New Roman" w:eastAsia="SimSun" w:hAnsi="Times New Roman"/>
          <w:color w:val="000000"/>
          <w:sz w:val="24"/>
          <w:szCs w:val="24"/>
          <w:lang w:val="en-IN" w:eastAsia="en-IN"/>
        </w:rPr>
      </w:pPr>
      <w:r>
        <w:rPr>
          <w:rFonts w:ascii="Times New Roman" w:eastAsia="SimSun" w:hAnsi="Times New Roman"/>
          <w:color w:val="000000"/>
          <w:sz w:val="24"/>
          <w:szCs w:val="24"/>
          <w:lang w:val="en-IN" w:eastAsia="en-IN"/>
        </w:rPr>
        <w:t>ause of these curves, angles, strokes and holes in the characters and the numerals, researchers will have to face many challenges during the process of recognition and even it differs from the writing style from individuals to individuals and many more.</w:t>
      </w:r>
    </w:p>
    <w:p w:rsidR="00D20F5B" w:rsidRPr="00D20F5B" w:rsidRDefault="00D20F5B" w:rsidP="00D20F5B">
      <w:pPr>
        <w:spacing w:line="360" w:lineRule="auto"/>
        <w:jc w:val="both"/>
        <w:rPr>
          <w:rFonts w:ascii="Times New Roman" w:eastAsia="SimSun" w:hAnsi="Times New Roman"/>
          <w:sz w:val="24"/>
          <w:lang w:eastAsia="zh-CN"/>
        </w:rPr>
      </w:pPr>
    </w:p>
    <w:p w:rsidR="00FC64E3" w:rsidRDefault="00D20F5B" w:rsidP="00D20F5B">
      <w:pPr>
        <w:spacing w:line="360" w:lineRule="auto"/>
        <w:jc w:val="both"/>
        <w:rPr>
          <w:rFonts w:ascii="Times New Roman" w:eastAsia="SimSun" w:hAnsi="Times New Roman"/>
          <w:sz w:val="24"/>
          <w:lang w:eastAsia="zh-CN"/>
        </w:rPr>
      </w:pPr>
      <w:r w:rsidRPr="00D20F5B">
        <w:rPr>
          <w:rFonts w:ascii="Times New Roman" w:eastAsia="SimSun" w:hAnsi="Times New Roman"/>
          <w:sz w:val="24"/>
          <w:lang w:eastAsia="zh-CN"/>
        </w:rPr>
        <w:tab/>
        <w:t xml:space="preserve">Before performing the character recognition, there are so many steps to be followed. </w:t>
      </w:r>
      <w:r w:rsidR="00FC64E3">
        <w:rPr>
          <w:rFonts w:ascii="Times New Roman" w:eastAsia="SimSun" w:hAnsi="Times New Roman"/>
          <w:sz w:val="24"/>
          <w:lang w:eastAsia="zh-CN"/>
        </w:rPr>
        <w:t>Initially the handwritten documents has to be scanned and must be transformed into a machine understandable format for the purpose of processing. The preprocessing step includes few methods of processes to make the document image ready for the recognition of the characters in the document accurately. The pre-processing steps are described below:</w:t>
      </w:r>
    </w:p>
    <w:p w:rsidR="00664960"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Binarization:</w:t>
      </w:r>
      <w:r w:rsidRPr="00D20F5B">
        <w:rPr>
          <w:rFonts w:ascii="Times New Roman" w:eastAsia="SimSun" w:hAnsi="Times New Roman"/>
          <w:sz w:val="24"/>
          <w:lang w:eastAsia="zh-CN"/>
        </w:rPr>
        <w:t xml:space="preserve"> </w:t>
      </w:r>
      <w:r w:rsidR="00420206">
        <w:rPr>
          <w:rFonts w:ascii="Times New Roman" w:eastAsia="SimSun" w:hAnsi="Times New Roman"/>
          <w:sz w:val="24"/>
          <w:lang w:eastAsia="zh-CN"/>
        </w:rPr>
        <w:t>this process involves thresholding which is the conversion of the gray scale image to the black and white image</w:t>
      </w:r>
      <w:r w:rsidRPr="00D20F5B">
        <w:rPr>
          <w:rFonts w:ascii="Times New Roman" w:eastAsia="SimSun" w:hAnsi="Times New Roman"/>
          <w:sz w:val="24"/>
          <w:lang w:eastAsia="zh-CN"/>
        </w:rPr>
        <w:t xml:space="preserve">. </w:t>
      </w:r>
      <w:r w:rsidR="00420206">
        <w:rPr>
          <w:rFonts w:ascii="Times New Roman" w:eastAsia="SimSun" w:hAnsi="Times New Roman"/>
          <w:sz w:val="24"/>
          <w:lang w:eastAsia="zh-CN"/>
        </w:rPr>
        <w:t>Usually</w:t>
      </w:r>
      <w:r w:rsidRPr="00D20F5B">
        <w:rPr>
          <w:rFonts w:ascii="Times New Roman" w:eastAsia="SimSun" w:hAnsi="Times New Roman"/>
          <w:sz w:val="24"/>
          <w:lang w:eastAsia="zh-CN"/>
        </w:rPr>
        <w:t xml:space="preserve"> thresholding is used to </w:t>
      </w:r>
      <w:r w:rsidR="00420206">
        <w:rPr>
          <w:rFonts w:ascii="Times New Roman" w:eastAsia="SimSun" w:hAnsi="Times New Roman"/>
          <w:sz w:val="24"/>
          <w:lang w:eastAsia="zh-CN"/>
        </w:rPr>
        <w:t>get</w:t>
      </w:r>
      <w:r w:rsidRPr="00D20F5B">
        <w:rPr>
          <w:rFonts w:ascii="Times New Roman" w:eastAsia="SimSun" w:hAnsi="Times New Roman"/>
          <w:sz w:val="24"/>
          <w:lang w:eastAsia="zh-CN"/>
        </w:rPr>
        <w:t xml:space="preserve"> the foreground image from the background image. </w:t>
      </w:r>
      <w:r w:rsidR="00664960">
        <w:rPr>
          <w:rFonts w:ascii="Times New Roman" w:eastAsia="SimSun" w:hAnsi="Times New Roman"/>
          <w:sz w:val="24"/>
          <w:lang w:eastAsia="zh-CN"/>
        </w:rPr>
        <w:t>To identify the local gray scale value of the contrast image, Histogram based thresholding is used which helps in the extraction of the textual information from the poor documents.</w:t>
      </w:r>
    </w:p>
    <w:p w:rsidR="00D20F5B" w:rsidRPr="00D20F5B" w:rsidRDefault="00D20F5B" w:rsidP="00D20F5B">
      <w:pPr>
        <w:spacing w:line="360" w:lineRule="auto"/>
        <w:ind w:left="720"/>
        <w:contextualSpacing/>
        <w:jc w:val="both"/>
        <w:rPr>
          <w:rFonts w:ascii="Times New Roman" w:eastAsia="SimSun" w:hAnsi="Times New Roman"/>
          <w:sz w:val="24"/>
          <w:lang w:eastAsia="zh-CN"/>
        </w:rPr>
      </w:pPr>
    </w:p>
    <w:p w:rsidR="00D20F5B" w:rsidRPr="00D20F5B"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 xml:space="preserve">Noise reduction: </w:t>
      </w:r>
      <w:r w:rsidRPr="00D20F5B">
        <w:rPr>
          <w:rFonts w:ascii="Times New Roman" w:eastAsia="SimSun" w:hAnsi="Times New Roman"/>
          <w:sz w:val="24"/>
          <w:lang w:eastAsia="zh-CN"/>
        </w:rPr>
        <w:t>Digital images have tendency to have many types of noises. The noise will be due to the resolution of the images or poorly photocopied images. There are different filtering methods to remove the noise from the document and few of them are: Median filtering, Wiener filtering, morphological operations. The intensity of the characters are replaced by usi</w:t>
      </w:r>
      <w:r w:rsidR="00AB63BA">
        <w:rPr>
          <w:rFonts w:ascii="Times New Roman" w:eastAsia="SimSun" w:hAnsi="Times New Roman"/>
          <w:sz w:val="24"/>
          <w:lang w:eastAsia="zh-CN"/>
        </w:rPr>
        <w:t>ng</w:t>
      </w:r>
      <w:r w:rsidRPr="00D20F5B">
        <w:rPr>
          <w:rFonts w:ascii="Times New Roman" w:eastAsia="SimSun" w:hAnsi="Times New Roman"/>
          <w:sz w:val="24"/>
          <w:lang w:eastAsia="zh-CN"/>
        </w:rPr>
        <w:t xml:space="preserve"> Median filters and smoothening of the images can be done by Gaussian filters. </w:t>
      </w:r>
    </w:p>
    <w:p w:rsidR="00D20F5B" w:rsidRPr="00D20F5B" w:rsidRDefault="00D20F5B" w:rsidP="00D20F5B">
      <w:pPr>
        <w:numPr>
          <w:ilvl w:val="0"/>
          <w:numId w:val="24"/>
        </w:numPr>
        <w:spacing w:line="360" w:lineRule="auto"/>
        <w:contextualSpacing/>
        <w:jc w:val="both"/>
        <w:rPr>
          <w:rFonts w:ascii="Times New Roman" w:eastAsia="SimSun" w:hAnsi="Times New Roman"/>
          <w:sz w:val="24"/>
          <w:lang w:eastAsia="zh-CN"/>
        </w:rPr>
      </w:pPr>
      <w:r w:rsidRPr="00D20F5B">
        <w:rPr>
          <w:rFonts w:ascii="Times New Roman" w:eastAsia="SimSun" w:hAnsi="Times New Roman"/>
          <w:b/>
          <w:sz w:val="24"/>
          <w:lang w:eastAsia="zh-CN"/>
        </w:rPr>
        <w:t>Normalization:</w:t>
      </w:r>
      <w:r w:rsidRPr="00D20F5B">
        <w:rPr>
          <w:rFonts w:ascii="Times New Roman" w:eastAsia="SimSun" w:hAnsi="Times New Roman"/>
          <w:sz w:val="24"/>
          <w:lang w:eastAsia="zh-CN"/>
        </w:rPr>
        <w:t xml:space="preserve"> This </w:t>
      </w:r>
      <w:r w:rsidR="0088498A">
        <w:rPr>
          <w:rFonts w:ascii="Times New Roman" w:eastAsia="SimSun" w:hAnsi="Times New Roman"/>
          <w:sz w:val="24"/>
          <w:lang w:eastAsia="zh-CN"/>
        </w:rPr>
        <w:t>involves</w:t>
      </w:r>
      <w:r w:rsidRPr="00D20F5B">
        <w:rPr>
          <w:rFonts w:ascii="Times New Roman" w:eastAsia="SimSun" w:hAnsi="Times New Roman"/>
          <w:sz w:val="24"/>
          <w:lang w:eastAsia="zh-CN"/>
        </w:rPr>
        <w:t xml:space="preserve"> transforming the random sized images into standard size. The different types of normalization techniques used are bicubic interpolation, java image class and linear sized interpolation. Usually the input images are normalized to 40*40 after cropping the handwritten image.</w:t>
      </w:r>
    </w:p>
    <w:p w:rsidR="00D20F5B" w:rsidRPr="00D20F5B" w:rsidRDefault="00D20F5B" w:rsidP="00D20F5B">
      <w:pPr>
        <w:spacing w:line="360" w:lineRule="auto"/>
        <w:jc w:val="both"/>
        <w:rPr>
          <w:rFonts w:ascii="Times New Roman" w:eastAsia="SimSun" w:hAnsi="Times New Roman"/>
          <w:sz w:val="24"/>
          <w:lang w:eastAsia="zh-CN"/>
        </w:rPr>
      </w:pPr>
    </w:p>
    <w:p w:rsidR="00145272" w:rsidRPr="00304672" w:rsidRDefault="00D20F5B" w:rsidP="00304672">
      <w:pPr>
        <w:numPr>
          <w:ilvl w:val="0"/>
          <w:numId w:val="24"/>
        </w:numPr>
        <w:spacing w:line="360" w:lineRule="auto"/>
        <w:contextualSpacing/>
        <w:jc w:val="both"/>
        <w:rPr>
          <w:rFonts w:ascii="Times New Roman" w:eastAsia="SimSun" w:hAnsi="Times New Roman"/>
          <w:sz w:val="24"/>
          <w:szCs w:val="24"/>
          <w:lang w:eastAsia="zh-CN"/>
        </w:rPr>
      </w:pPr>
      <w:r w:rsidRPr="00D20F5B">
        <w:rPr>
          <w:rFonts w:ascii="Times New Roman" w:eastAsia="SimSun" w:hAnsi="Times New Roman"/>
          <w:b/>
          <w:sz w:val="24"/>
          <w:lang w:eastAsia="zh-CN"/>
        </w:rPr>
        <w:t>Skew correcting, Thinning, Slant removal:</w:t>
      </w:r>
      <w:r w:rsidRPr="00D20F5B">
        <w:rPr>
          <w:rFonts w:ascii="Times New Roman" w:eastAsia="SimSun" w:hAnsi="Times New Roman"/>
          <w:sz w:val="24"/>
          <w:lang w:eastAsia="zh-CN"/>
        </w:rPr>
        <w:t xml:space="preserve"> Thinning is a </w:t>
      </w:r>
      <w:r w:rsidR="00C216D7">
        <w:rPr>
          <w:rFonts w:ascii="Times New Roman" w:eastAsia="SimSun" w:hAnsi="Times New Roman"/>
          <w:sz w:val="24"/>
          <w:lang w:eastAsia="zh-CN"/>
        </w:rPr>
        <w:t>technique in which the handwritten character is pre-processed to produce a single pixel wide image which helps in the recognition of the character.</w:t>
      </w:r>
      <w:r w:rsidRPr="00D20F5B">
        <w:rPr>
          <w:rFonts w:ascii="Times New Roman" w:eastAsia="SimSun" w:hAnsi="Times New Roman"/>
          <w:sz w:val="24"/>
          <w:lang w:eastAsia="zh-CN"/>
        </w:rPr>
        <w:t xml:space="preserve"> </w:t>
      </w:r>
      <w:r w:rsidR="00C74A6F" w:rsidRPr="00D20F5B">
        <w:rPr>
          <w:rFonts w:ascii="Times New Roman" w:eastAsia="SimSun" w:hAnsi="Times New Roman"/>
          <w:sz w:val="24"/>
          <w:lang w:eastAsia="zh-CN"/>
        </w:rPr>
        <w:t>T</w:t>
      </w:r>
      <w:r w:rsidR="00C74A6F">
        <w:rPr>
          <w:rFonts w:ascii="Times New Roman" w:eastAsia="SimSun" w:hAnsi="Times New Roman"/>
          <w:sz w:val="24"/>
          <w:lang w:eastAsia="zh-CN"/>
        </w:rPr>
        <w:t>his</w:t>
      </w:r>
      <w:r w:rsidRPr="00D20F5B">
        <w:rPr>
          <w:rFonts w:ascii="Times New Roman" w:eastAsia="SimSun" w:hAnsi="Times New Roman"/>
          <w:sz w:val="24"/>
          <w:lang w:eastAsia="zh-CN"/>
        </w:rPr>
        <w:t xml:space="preserve"> is </w:t>
      </w:r>
      <w:r w:rsidR="00C74A6F">
        <w:rPr>
          <w:rFonts w:ascii="Times New Roman" w:eastAsia="SimSun" w:hAnsi="Times New Roman"/>
          <w:sz w:val="24"/>
          <w:lang w:eastAsia="zh-CN"/>
        </w:rPr>
        <w:t>performed</w:t>
      </w:r>
      <w:r w:rsidRPr="00D20F5B">
        <w:rPr>
          <w:rFonts w:ascii="Times New Roman" w:eastAsia="SimSun" w:hAnsi="Times New Roman"/>
          <w:sz w:val="24"/>
          <w:lang w:eastAsia="zh-CN"/>
        </w:rPr>
        <w:t xml:space="preserve"> iteratively </w:t>
      </w:r>
      <w:r w:rsidR="00754A1E">
        <w:rPr>
          <w:rFonts w:ascii="Times New Roman" w:eastAsia="SimSun" w:hAnsi="Times New Roman"/>
          <w:sz w:val="24"/>
          <w:lang w:eastAsia="zh-CN"/>
        </w:rPr>
        <w:t xml:space="preserve">to get only one </w:t>
      </w:r>
      <w:r w:rsidR="00754A1E">
        <w:rPr>
          <w:rFonts w:ascii="Times New Roman" w:eastAsia="SimSun" w:hAnsi="Times New Roman"/>
          <w:sz w:val="24"/>
          <w:lang w:eastAsia="zh-CN"/>
        </w:rPr>
        <w:lastRenderedPageBreak/>
        <w:t>pixel wide representation of the image which has the character.</w:t>
      </w:r>
      <w:r w:rsidRPr="00D20F5B">
        <w:rPr>
          <w:rFonts w:ascii="Times New Roman" w:eastAsia="SimSun" w:hAnsi="Times New Roman"/>
          <w:sz w:val="24"/>
          <w:lang w:eastAsia="zh-CN"/>
        </w:rPr>
        <w:t xml:space="preserve"> The products that can be used for thinning purpose are Cumulative Scalar Product (CSP) of windows text lock with Gabor filters, Morphology based thinning algorithm and many others. </w:t>
      </w:r>
    </w:p>
    <w:p w:rsidR="00145272" w:rsidRDefault="00145272" w:rsidP="00145272">
      <w:pPr>
        <w:spacing w:after="0" w:line="240" w:lineRule="auto"/>
        <w:rPr>
          <w:rFonts w:ascii="Times New Roman" w:eastAsia="SimSun" w:hAnsi="Times New Roman"/>
          <w:sz w:val="24"/>
          <w:szCs w:val="24"/>
          <w:lang w:eastAsia="zh-CN"/>
        </w:rPr>
      </w:pPr>
    </w:p>
    <w:p w:rsidR="00145272" w:rsidRDefault="00145272" w:rsidP="00145272">
      <w:pPr>
        <w:spacing w:before="240" w:after="0" w:line="360" w:lineRule="auto"/>
        <w:jc w:val="both"/>
        <w:rPr>
          <w:rFonts w:ascii="Times New Roman" w:eastAsia="SimSun" w:hAnsi="Times New Roman"/>
          <w:b/>
          <w:sz w:val="32"/>
          <w:szCs w:val="32"/>
          <w:lang w:eastAsia="zh-CN"/>
        </w:rPr>
        <w:sectPr w:rsidR="00145272" w:rsidSect="00D726BE">
          <w:headerReference w:type="even" r:id="rId8"/>
          <w:headerReference w:type="default" r:id="rId9"/>
          <w:footerReference w:type="even" r:id="rId10"/>
          <w:footerReference w:type="default" r:id="rId11"/>
          <w:headerReference w:type="first" r:id="rId12"/>
          <w:footerReference w:type="first" r:id="rId13"/>
          <w:pgSz w:w="11907" w:h="16839" w:code="9"/>
          <w:pgMar w:top="1077" w:right="1077" w:bottom="1077" w:left="1797" w:header="709" w:footer="709" w:gutter="0"/>
          <w:cols w:space="720"/>
          <w:titlePg/>
          <w:docGrid w:linePitch="360"/>
        </w:sectPr>
      </w:pPr>
    </w:p>
    <w:p w:rsidR="00145272" w:rsidRPr="00D20F5B" w:rsidRDefault="00145272" w:rsidP="00145272">
      <w:pPr>
        <w:spacing w:before="240" w:after="0" w:line="360" w:lineRule="auto"/>
        <w:jc w:val="both"/>
        <w:rPr>
          <w:rFonts w:ascii="Times New Roman" w:eastAsia="Calibri" w:hAnsi="Times New Roman"/>
          <w:b/>
          <w:sz w:val="32"/>
          <w:szCs w:val="32"/>
          <w:lang w:eastAsia="zh-CN"/>
        </w:rPr>
      </w:pPr>
      <w:r w:rsidRPr="00D20F5B">
        <w:rPr>
          <w:rFonts w:ascii="Times New Roman" w:eastAsia="SimSun" w:hAnsi="Times New Roman"/>
          <w:b/>
          <w:sz w:val="32"/>
          <w:szCs w:val="32"/>
          <w:lang w:eastAsia="zh-CN"/>
        </w:rPr>
        <w:lastRenderedPageBreak/>
        <w:t xml:space="preserve">CHAPTER </w:t>
      </w:r>
      <w:r w:rsidRPr="00D20F5B">
        <w:rPr>
          <w:rFonts w:ascii="Times New Roman" w:eastAsia="Calibri" w:hAnsi="Times New Roman"/>
          <w:b/>
          <w:sz w:val="32"/>
          <w:szCs w:val="32"/>
          <w:lang w:eastAsia="zh-CN"/>
        </w:rPr>
        <w:t>4</w:t>
      </w:r>
    </w:p>
    <w:sectPr w:rsidR="00145272" w:rsidRPr="00D20F5B" w:rsidSect="00D726BE">
      <w:headerReference w:type="default" r:id="rId14"/>
      <w:footerReference w:type="default" r:id="rId15"/>
      <w:type w:val="continuous"/>
      <w:pgSz w:w="11907" w:h="16839" w:code="9"/>
      <w:pgMar w:top="1077" w:right="1077" w:bottom="1077" w:left="1797" w:header="720" w:footer="14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401" w:rsidRDefault="00C26401" w:rsidP="00AC321D">
      <w:pPr>
        <w:spacing w:after="0" w:line="240" w:lineRule="auto"/>
      </w:pPr>
      <w:r>
        <w:separator/>
      </w:r>
    </w:p>
  </w:endnote>
  <w:endnote w:type="continuationSeparator" w:id="0">
    <w:p w:rsidR="00C26401" w:rsidRDefault="00C26401" w:rsidP="00AC3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NimbusRomNo9L-Regu">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4F" w:rsidRDefault="005072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68" w:rsidRDefault="00183668" w:rsidP="004B7037">
    <w:pPr>
      <w:pStyle w:val="Footer"/>
      <w:pBdr>
        <w:top w:val="thinThickSmallGap" w:sz="24" w:space="1" w:color="622423"/>
      </w:pBdr>
      <w:spacing w:before="200" w:after="0"/>
      <w:rPr>
        <w:rFonts w:ascii="Cambria" w:hAnsi="Cambria"/>
      </w:rPr>
      <w:pPrChange w:id="1" w:author="Phani" w:date="2016-04-25T13:19:00Z">
        <w:pPr>
          <w:pStyle w:val="Footer"/>
          <w:pBdr>
            <w:top w:val="thinThickSmallGap" w:sz="24" w:space="1" w:color="622423"/>
          </w:pBdr>
        </w:pPr>
      </w:pPrChange>
    </w:pPr>
    <w:r>
      <w:rPr>
        <w:rFonts w:ascii="Cambria" w:hAnsi="Cambria"/>
      </w:rPr>
      <w:t>Dept. of CSE, (M.Tech)</w:t>
    </w:r>
    <w:r>
      <w:rPr>
        <w:rFonts w:ascii="Cambria" w:hAnsi="Cambria"/>
      </w:rPr>
      <w:tab/>
    </w:r>
    <w:r w:rsidR="00AA15B3">
      <w:rPr>
        <w:rFonts w:ascii="Cambria" w:hAnsi="Cambria"/>
      </w:rPr>
      <w:t xml:space="preserve">Jan - </w:t>
    </w:r>
    <w:r w:rsidR="00D83CC3">
      <w:rPr>
        <w:rFonts w:ascii="Cambria" w:hAnsi="Cambria"/>
      </w:rPr>
      <w:t>May 2016</w:t>
    </w:r>
    <w:r>
      <w:rPr>
        <w:rFonts w:ascii="Cambria" w:hAnsi="Cambria"/>
      </w:rPr>
      <w:tab/>
      <w:t xml:space="preserve">Page </w:t>
    </w:r>
    <w:fldSimple w:instr=" PAGE   \* MERGEFORMAT ">
      <w:r w:rsidR="0050724F" w:rsidRPr="0050724F">
        <w:rPr>
          <w:rFonts w:ascii="Cambria" w:hAnsi="Cambria"/>
          <w:noProof/>
        </w:rPr>
        <w:t>2</w:t>
      </w:r>
    </w:fldSimple>
  </w:p>
  <w:p w:rsidR="00183668" w:rsidRDefault="0018366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E2" w:rsidRDefault="001967B8" w:rsidP="00461C76">
    <w:pPr>
      <w:pStyle w:val="Footer"/>
      <w:pBdr>
        <w:top w:val="thinThickSmallGap" w:sz="24" w:space="1" w:color="622423"/>
      </w:pBdr>
      <w:tabs>
        <w:tab w:val="clear" w:pos="4513"/>
      </w:tabs>
      <w:spacing w:before="200" w:after="0"/>
      <w:rPr>
        <w:rFonts w:ascii="Cambria" w:hAnsi="Cambria"/>
      </w:rPr>
      <w:pPrChange w:id="2" w:author="Phani" w:date="2016-04-25T13:19:00Z">
        <w:pPr>
          <w:pStyle w:val="Footer"/>
          <w:pBdr>
            <w:top w:val="thinThickSmallGap" w:sz="24" w:space="1" w:color="622423"/>
          </w:pBdr>
          <w:tabs>
            <w:tab w:val="clear" w:pos="4513"/>
          </w:tabs>
        </w:pPr>
      </w:pPrChange>
    </w:pPr>
    <w:r>
      <w:rPr>
        <w:rFonts w:ascii="Cambria" w:hAnsi="Cambria"/>
      </w:rPr>
      <w:t xml:space="preserve">Dept. of CSE, (M.Tech)                                        </w:t>
    </w:r>
    <w:r w:rsidR="007405E2">
      <w:rPr>
        <w:rFonts w:ascii="Cambria" w:hAnsi="Cambria"/>
      </w:rPr>
      <w:t>Jan - May 2016</w:t>
    </w:r>
    <w:r w:rsidR="007405E2">
      <w:rPr>
        <w:rFonts w:ascii="Cambria" w:hAnsi="Cambria"/>
      </w:rPr>
      <w:tab/>
      <w:t xml:space="preserve">Page </w:t>
    </w:r>
    <w:fldSimple w:instr=" PAGE   \* MERGEFORMAT ">
      <w:r w:rsidR="0050724F" w:rsidRPr="0050724F">
        <w:rPr>
          <w:rFonts w:ascii="Cambria" w:hAnsi="Cambria"/>
          <w:noProof/>
        </w:rPr>
        <w:t>1</w:t>
      </w:r>
    </w:fldSimple>
  </w:p>
  <w:p w:rsidR="007405E2" w:rsidRDefault="007405E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8C6" w:rsidRDefault="00264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401" w:rsidRDefault="00C26401" w:rsidP="00AC321D">
      <w:pPr>
        <w:spacing w:after="0" w:line="240" w:lineRule="auto"/>
      </w:pPr>
      <w:r>
        <w:separator/>
      </w:r>
    </w:p>
  </w:footnote>
  <w:footnote w:type="continuationSeparator" w:id="0">
    <w:p w:rsidR="00C26401" w:rsidRDefault="00C26401" w:rsidP="00AC32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4F" w:rsidRDefault="005072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668" w:rsidRPr="004442E5" w:rsidRDefault="002354D8" w:rsidP="00D20F5B">
    <w:pPr>
      <w:pStyle w:val="Header"/>
      <w:pBdr>
        <w:bottom w:val="thickThinSmallGap" w:sz="24" w:space="1" w:color="622423"/>
      </w:pBdr>
      <w:rPr>
        <w:rFonts w:ascii="Times New Roman" w:hAnsi="Times New Roman"/>
        <w:b/>
        <w:sz w:val="16"/>
        <w:szCs w:val="16"/>
      </w:rPr>
    </w:pPr>
    <w:r w:rsidRPr="002354D8">
      <w:rPr>
        <w:rFonts w:ascii="Times New Roman" w:hAnsi="Times New Roman"/>
        <w:b/>
        <w:sz w:val="20"/>
        <w:szCs w:val="20"/>
      </w:rPr>
      <w:t>Project title Here</w:t>
    </w:r>
    <w:r w:rsidR="00183668" w:rsidRPr="004442E5">
      <w:rPr>
        <w:rFonts w:ascii="NimbusRomNo9L-Regu" w:hAnsi="NimbusRomNo9L-Regu" w:cs="NimbusRomNo9L-Regu"/>
        <w:sz w:val="16"/>
        <w:szCs w:val="16"/>
      </w:rPr>
      <w:tab/>
    </w:r>
    <w:ins w:id="0" w:author="Phani" w:date="2016-04-25T13:20:00Z">
      <w:r w:rsidR="0050724F">
        <w:rPr>
          <w:rFonts w:ascii="NimbusRomNo9L-Regu" w:hAnsi="NimbusRomNo9L-Regu" w:cs="NimbusRomNo9L-Regu"/>
          <w:sz w:val="16"/>
          <w:szCs w:val="16"/>
        </w:rPr>
        <w:tab/>
      </w:r>
    </w:ins>
    <w:r w:rsidR="000D2092">
      <w:rPr>
        <w:rFonts w:ascii="Times New Roman" w:hAnsi="Times New Roman"/>
        <w:b/>
        <w:noProof/>
        <w:sz w:val="16"/>
        <w:szCs w:val="16"/>
        <w:lang w:val="en-IN" w:eastAsia="en-IN"/>
      </w:rPr>
      <w:drawing>
        <wp:inline distT="0" distB="0" distL="0" distR="0">
          <wp:extent cx="438150" cy="400050"/>
          <wp:effectExtent l="19050" t="0" r="0" b="0"/>
          <wp:docPr id="1" name="Picture 1"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
                  <pic:cNvPicPr>
                    <a:picLocks noChangeAspect="1" noChangeArrowheads="1"/>
                  </pic:cNvPicPr>
                </pic:nvPicPr>
                <pic:blipFill>
                  <a:blip r:embed="rId1"/>
                  <a:srcRect/>
                  <a:stretch>
                    <a:fillRect/>
                  </a:stretch>
                </pic:blipFill>
                <pic:spPr bwMode="auto">
                  <a:xfrm>
                    <a:off x="0" y="0"/>
                    <a:ext cx="438150" cy="40005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24F" w:rsidRDefault="0050724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8C6" w:rsidRPr="00A25519" w:rsidRDefault="002648C6" w:rsidP="00A255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2F1"/>
    <w:multiLevelType w:val="hybridMultilevel"/>
    <w:tmpl w:val="2BE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8BC"/>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16431"/>
    <w:multiLevelType w:val="hybridMultilevel"/>
    <w:tmpl w:val="45706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AE3547"/>
    <w:multiLevelType w:val="hybridMultilevel"/>
    <w:tmpl w:val="526EB64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EC1EAA"/>
    <w:multiLevelType w:val="hybridMultilevel"/>
    <w:tmpl w:val="797A9AA4"/>
    <w:lvl w:ilvl="0" w:tplc="6380B1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D291769"/>
    <w:multiLevelType w:val="multilevel"/>
    <w:tmpl w:val="18C23242"/>
    <w:lvl w:ilvl="0">
      <w:start w:val="6"/>
      <w:numFmt w:val="decimal"/>
      <w:lvlText w:val="%1"/>
      <w:lvlJc w:val="left"/>
      <w:pPr>
        <w:ind w:left="375" w:hanging="375"/>
      </w:pPr>
      <w:rPr>
        <w:rFonts w:hint="default"/>
      </w:rPr>
    </w:lvl>
    <w:lvl w:ilvl="1">
      <w:start w:val="1"/>
      <w:numFmt w:val="decimal"/>
      <w:lvlText w:val="%1.%2"/>
      <w:lvlJc w:val="left"/>
      <w:pPr>
        <w:ind w:left="1815" w:hanging="375"/>
      </w:pPr>
      <w:rPr>
        <w:rFonts w:hint="default"/>
        <w:sz w:val="24"/>
        <w:szCs w:val="24"/>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nsid w:val="13763F0A"/>
    <w:multiLevelType w:val="hybridMultilevel"/>
    <w:tmpl w:val="5B8EBA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45E1474"/>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319CD"/>
    <w:multiLevelType w:val="hybridMultilevel"/>
    <w:tmpl w:val="216235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CEA6779"/>
    <w:multiLevelType w:val="multilevel"/>
    <w:tmpl w:val="BAB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F0838"/>
    <w:multiLevelType w:val="hybridMultilevel"/>
    <w:tmpl w:val="E03AB426"/>
    <w:lvl w:ilvl="0" w:tplc="297E1A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A53CEE"/>
    <w:multiLevelType w:val="hybridMultilevel"/>
    <w:tmpl w:val="67EE8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809A5"/>
    <w:multiLevelType w:val="multilevel"/>
    <w:tmpl w:val="85DCF072"/>
    <w:lvl w:ilvl="0">
      <w:start w:val="3"/>
      <w:numFmt w:val="decimal"/>
      <w:lvlText w:val="%1"/>
      <w:lvlJc w:val="left"/>
      <w:pPr>
        <w:ind w:left="480" w:hanging="480"/>
      </w:pPr>
      <w:rPr>
        <w:rFonts w:hint="default"/>
      </w:rPr>
    </w:lvl>
    <w:lvl w:ilvl="1">
      <w:start w:val="2"/>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3BE179AA"/>
    <w:multiLevelType w:val="hybridMultilevel"/>
    <w:tmpl w:val="5470D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C354A"/>
    <w:multiLevelType w:val="hybridMultilevel"/>
    <w:tmpl w:val="70C24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86D17"/>
    <w:multiLevelType w:val="hybridMultilevel"/>
    <w:tmpl w:val="19D0A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0E546D2"/>
    <w:multiLevelType w:val="hybridMultilevel"/>
    <w:tmpl w:val="F1F01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012C0"/>
    <w:multiLevelType w:val="hybridMultilevel"/>
    <w:tmpl w:val="EBBE87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50346C"/>
    <w:multiLevelType w:val="hybridMultilevel"/>
    <w:tmpl w:val="408A6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E851ABC"/>
    <w:multiLevelType w:val="multilevel"/>
    <w:tmpl w:val="8A48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67300A"/>
    <w:multiLevelType w:val="hybridMultilevel"/>
    <w:tmpl w:val="C8586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321849"/>
    <w:multiLevelType w:val="hybridMultilevel"/>
    <w:tmpl w:val="68FE5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526669"/>
    <w:multiLevelType w:val="hybridMultilevel"/>
    <w:tmpl w:val="416AE4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5012264"/>
    <w:multiLevelType w:val="hybridMultilevel"/>
    <w:tmpl w:val="579C7C1A"/>
    <w:lvl w:ilvl="0" w:tplc="2C82DD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6B920BE"/>
    <w:multiLevelType w:val="hybridMultilevel"/>
    <w:tmpl w:val="9A52C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91F19"/>
    <w:multiLevelType w:val="hybridMultilevel"/>
    <w:tmpl w:val="7D04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4160A"/>
    <w:multiLevelType w:val="hybridMultilevel"/>
    <w:tmpl w:val="4F4EF9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156CED"/>
    <w:multiLevelType w:val="hybridMultilevel"/>
    <w:tmpl w:val="1BFE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4C0"/>
    <w:multiLevelType w:val="hybridMultilevel"/>
    <w:tmpl w:val="BBCE8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E77C7E"/>
    <w:multiLevelType w:val="hybridMultilevel"/>
    <w:tmpl w:val="C0EA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D9B7A1C"/>
    <w:multiLevelType w:val="hybridMultilevel"/>
    <w:tmpl w:val="6D3ABB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20"/>
  </w:num>
  <w:num w:numId="5">
    <w:abstractNumId w:val="14"/>
  </w:num>
  <w:num w:numId="6">
    <w:abstractNumId w:val="24"/>
  </w:num>
  <w:num w:numId="7">
    <w:abstractNumId w:val="16"/>
  </w:num>
  <w:num w:numId="8">
    <w:abstractNumId w:val="21"/>
  </w:num>
  <w:num w:numId="9">
    <w:abstractNumId w:val="30"/>
  </w:num>
  <w:num w:numId="10">
    <w:abstractNumId w:val="15"/>
  </w:num>
  <w:num w:numId="1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1"/>
  </w:num>
  <w:num w:numId="16">
    <w:abstractNumId w:val="28"/>
  </w:num>
  <w:num w:numId="17">
    <w:abstractNumId w:val="2"/>
  </w:num>
  <w:num w:numId="18">
    <w:abstractNumId w:val="7"/>
  </w:num>
  <w:num w:numId="19">
    <w:abstractNumId w:val="9"/>
  </w:num>
  <w:num w:numId="20">
    <w:abstractNumId w:val="19"/>
  </w:num>
  <w:num w:numId="21">
    <w:abstractNumId w:val="1"/>
  </w:num>
  <w:num w:numId="22">
    <w:abstractNumId w:val="27"/>
  </w:num>
  <w:num w:numId="23">
    <w:abstractNumId w:val="13"/>
  </w:num>
  <w:num w:numId="24">
    <w:abstractNumId w:val="29"/>
  </w:num>
  <w:num w:numId="25">
    <w:abstractNumId w:val="3"/>
  </w:num>
  <w:num w:numId="26">
    <w:abstractNumId w:val="26"/>
  </w:num>
  <w:num w:numId="27">
    <w:abstractNumId w:val="17"/>
  </w:num>
  <w:num w:numId="28">
    <w:abstractNumId w:val="18"/>
  </w:num>
  <w:num w:numId="29">
    <w:abstractNumId w:val="23"/>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16201"/>
    <w:rsid w:val="0000046F"/>
    <w:rsid w:val="00000D44"/>
    <w:rsid w:val="000027A1"/>
    <w:rsid w:val="00002D44"/>
    <w:rsid w:val="00054595"/>
    <w:rsid w:val="000565B7"/>
    <w:rsid w:val="000579AC"/>
    <w:rsid w:val="00057E28"/>
    <w:rsid w:val="000743A7"/>
    <w:rsid w:val="00080F96"/>
    <w:rsid w:val="000A650B"/>
    <w:rsid w:val="000C22B9"/>
    <w:rsid w:val="000C7EC2"/>
    <w:rsid w:val="000D1023"/>
    <w:rsid w:val="000D105E"/>
    <w:rsid w:val="000D2092"/>
    <w:rsid w:val="000D7B0B"/>
    <w:rsid w:val="000E6361"/>
    <w:rsid w:val="000F5DDD"/>
    <w:rsid w:val="00101B53"/>
    <w:rsid w:val="00103DAD"/>
    <w:rsid w:val="001052C7"/>
    <w:rsid w:val="0011165C"/>
    <w:rsid w:val="00114672"/>
    <w:rsid w:val="00114E18"/>
    <w:rsid w:val="00123CFA"/>
    <w:rsid w:val="0012775C"/>
    <w:rsid w:val="00130C31"/>
    <w:rsid w:val="00132D23"/>
    <w:rsid w:val="001353B1"/>
    <w:rsid w:val="00136827"/>
    <w:rsid w:val="00145272"/>
    <w:rsid w:val="00152EA6"/>
    <w:rsid w:val="001635F6"/>
    <w:rsid w:val="0016446E"/>
    <w:rsid w:val="001735BB"/>
    <w:rsid w:val="001751F3"/>
    <w:rsid w:val="00180455"/>
    <w:rsid w:val="00181180"/>
    <w:rsid w:val="00182831"/>
    <w:rsid w:val="00183668"/>
    <w:rsid w:val="00185A4E"/>
    <w:rsid w:val="00186084"/>
    <w:rsid w:val="00196311"/>
    <w:rsid w:val="001967B8"/>
    <w:rsid w:val="001A15E0"/>
    <w:rsid w:val="001A621C"/>
    <w:rsid w:val="001B5289"/>
    <w:rsid w:val="001B5FB9"/>
    <w:rsid w:val="001B747C"/>
    <w:rsid w:val="001B7993"/>
    <w:rsid w:val="001C0B52"/>
    <w:rsid w:val="001C798F"/>
    <w:rsid w:val="001D4438"/>
    <w:rsid w:val="001D5236"/>
    <w:rsid w:val="001D58B1"/>
    <w:rsid w:val="001E4C7D"/>
    <w:rsid w:val="001E4FE9"/>
    <w:rsid w:val="001E5409"/>
    <w:rsid w:val="001F11E5"/>
    <w:rsid w:val="001F3872"/>
    <w:rsid w:val="00206816"/>
    <w:rsid w:val="00206DD3"/>
    <w:rsid w:val="00211388"/>
    <w:rsid w:val="00225271"/>
    <w:rsid w:val="00226961"/>
    <w:rsid w:val="00230DDD"/>
    <w:rsid w:val="002354D8"/>
    <w:rsid w:val="002423A8"/>
    <w:rsid w:val="00247967"/>
    <w:rsid w:val="00251A2A"/>
    <w:rsid w:val="00251BE0"/>
    <w:rsid w:val="0025324E"/>
    <w:rsid w:val="00255879"/>
    <w:rsid w:val="00260F4B"/>
    <w:rsid w:val="002648C6"/>
    <w:rsid w:val="0027698E"/>
    <w:rsid w:val="00281341"/>
    <w:rsid w:val="002969DA"/>
    <w:rsid w:val="002A4138"/>
    <w:rsid w:val="002A43BA"/>
    <w:rsid w:val="002B142E"/>
    <w:rsid w:val="002B308F"/>
    <w:rsid w:val="002C0E9D"/>
    <w:rsid w:val="002C1080"/>
    <w:rsid w:val="002C2D4C"/>
    <w:rsid w:val="002C6830"/>
    <w:rsid w:val="002C7FB7"/>
    <w:rsid w:val="002D1F1D"/>
    <w:rsid w:val="002E16F9"/>
    <w:rsid w:val="002E5D22"/>
    <w:rsid w:val="002F18C8"/>
    <w:rsid w:val="002F29F5"/>
    <w:rsid w:val="002F5FF1"/>
    <w:rsid w:val="002F7836"/>
    <w:rsid w:val="00304672"/>
    <w:rsid w:val="0031220E"/>
    <w:rsid w:val="003149B0"/>
    <w:rsid w:val="00316D0A"/>
    <w:rsid w:val="00320F63"/>
    <w:rsid w:val="00331AF1"/>
    <w:rsid w:val="00337C91"/>
    <w:rsid w:val="00343A28"/>
    <w:rsid w:val="00354792"/>
    <w:rsid w:val="003554C0"/>
    <w:rsid w:val="0035573F"/>
    <w:rsid w:val="003605C8"/>
    <w:rsid w:val="00361C89"/>
    <w:rsid w:val="0036344A"/>
    <w:rsid w:val="003735E2"/>
    <w:rsid w:val="00376994"/>
    <w:rsid w:val="00381936"/>
    <w:rsid w:val="00382C9E"/>
    <w:rsid w:val="003851B7"/>
    <w:rsid w:val="003906AD"/>
    <w:rsid w:val="0039720E"/>
    <w:rsid w:val="003A063F"/>
    <w:rsid w:val="003A2CC9"/>
    <w:rsid w:val="003A30EB"/>
    <w:rsid w:val="003B4F3A"/>
    <w:rsid w:val="003C3997"/>
    <w:rsid w:val="003C5DB1"/>
    <w:rsid w:val="003E205E"/>
    <w:rsid w:val="003E5435"/>
    <w:rsid w:val="003F07CA"/>
    <w:rsid w:val="003F237A"/>
    <w:rsid w:val="003F533F"/>
    <w:rsid w:val="00407530"/>
    <w:rsid w:val="0041062D"/>
    <w:rsid w:val="00413A3C"/>
    <w:rsid w:val="004158AB"/>
    <w:rsid w:val="00416201"/>
    <w:rsid w:val="00420206"/>
    <w:rsid w:val="00420ED1"/>
    <w:rsid w:val="004239A1"/>
    <w:rsid w:val="00423D20"/>
    <w:rsid w:val="00430D31"/>
    <w:rsid w:val="00432C4C"/>
    <w:rsid w:val="00434B99"/>
    <w:rsid w:val="00434F0C"/>
    <w:rsid w:val="00441246"/>
    <w:rsid w:val="0044217B"/>
    <w:rsid w:val="00443508"/>
    <w:rsid w:val="00443E14"/>
    <w:rsid w:val="00445DAD"/>
    <w:rsid w:val="0044685B"/>
    <w:rsid w:val="00451C8C"/>
    <w:rsid w:val="00461C76"/>
    <w:rsid w:val="004628E6"/>
    <w:rsid w:val="00463F9D"/>
    <w:rsid w:val="004669A9"/>
    <w:rsid w:val="0047175B"/>
    <w:rsid w:val="00472ED7"/>
    <w:rsid w:val="00473247"/>
    <w:rsid w:val="00473C42"/>
    <w:rsid w:val="00473E48"/>
    <w:rsid w:val="0047462F"/>
    <w:rsid w:val="00477CC8"/>
    <w:rsid w:val="004944CF"/>
    <w:rsid w:val="004A15CB"/>
    <w:rsid w:val="004A5E08"/>
    <w:rsid w:val="004B7037"/>
    <w:rsid w:val="004C084D"/>
    <w:rsid w:val="004C28DE"/>
    <w:rsid w:val="004C62E3"/>
    <w:rsid w:val="004D08AB"/>
    <w:rsid w:val="004D2336"/>
    <w:rsid w:val="004D248D"/>
    <w:rsid w:val="004D2C5A"/>
    <w:rsid w:val="004E0D3F"/>
    <w:rsid w:val="004E2D47"/>
    <w:rsid w:val="004E7182"/>
    <w:rsid w:val="004E75CE"/>
    <w:rsid w:val="004F30DB"/>
    <w:rsid w:val="004F462B"/>
    <w:rsid w:val="004F5912"/>
    <w:rsid w:val="0050724F"/>
    <w:rsid w:val="00507964"/>
    <w:rsid w:val="00514AE6"/>
    <w:rsid w:val="005153AC"/>
    <w:rsid w:val="00521A61"/>
    <w:rsid w:val="00523BDB"/>
    <w:rsid w:val="00541649"/>
    <w:rsid w:val="00541EFE"/>
    <w:rsid w:val="005471FA"/>
    <w:rsid w:val="00551B42"/>
    <w:rsid w:val="005569BB"/>
    <w:rsid w:val="0056480F"/>
    <w:rsid w:val="005659BC"/>
    <w:rsid w:val="0057725E"/>
    <w:rsid w:val="00586EE0"/>
    <w:rsid w:val="0059204A"/>
    <w:rsid w:val="0059596A"/>
    <w:rsid w:val="005B0E16"/>
    <w:rsid w:val="005B103A"/>
    <w:rsid w:val="005B4150"/>
    <w:rsid w:val="005B58BB"/>
    <w:rsid w:val="005C41C0"/>
    <w:rsid w:val="005C6CDE"/>
    <w:rsid w:val="005C7A3E"/>
    <w:rsid w:val="005D17B6"/>
    <w:rsid w:val="005F633D"/>
    <w:rsid w:val="00600B92"/>
    <w:rsid w:val="00601732"/>
    <w:rsid w:val="0060285F"/>
    <w:rsid w:val="0062355F"/>
    <w:rsid w:val="00624EFC"/>
    <w:rsid w:val="00626294"/>
    <w:rsid w:val="00632A6F"/>
    <w:rsid w:val="00636507"/>
    <w:rsid w:val="006379E9"/>
    <w:rsid w:val="00647C8F"/>
    <w:rsid w:val="006543F1"/>
    <w:rsid w:val="00654E06"/>
    <w:rsid w:val="00664960"/>
    <w:rsid w:val="00680452"/>
    <w:rsid w:val="00687FA2"/>
    <w:rsid w:val="00695D85"/>
    <w:rsid w:val="006A283F"/>
    <w:rsid w:val="006A3299"/>
    <w:rsid w:val="006B6CC8"/>
    <w:rsid w:val="006D0469"/>
    <w:rsid w:val="006D2A47"/>
    <w:rsid w:val="006E08BF"/>
    <w:rsid w:val="006E5B4A"/>
    <w:rsid w:val="006E6E46"/>
    <w:rsid w:val="00713D6E"/>
    <w:rsid w:val="007141CF"/>
    <w:rsid w:val="007150C4"/>
    <w:rsid w:val="00737B43"/>
    <w:rsid w:val="007405E2"/>
    <w:rsid w:val="007422A6"/>
    <w:rsid w:val="007477D2"/>
    <w:rsid w:val="00752FF3"/>
    <w:rsid w:val="0075447A"/>
    <w:rsid w:val="00754A1E"/>
    <w:rsid w:val="00757F91"/>
    <w:rsid w:val="00767103"/>
    <w:rsid w:val="007736E3"/>
    <w:rsid w:val="00781133"/>
    <w:rsid w:val="0078329F"/>
    <w:rsid w:val="00783D1A"/>
    <w:rsid w:val="0078702F"/>
    <w:rsid w:val="007913AD"/>
    <w:rsid w:val="007966FF"/>
    <w:rsid w:val="007B52E7"/>
    <w:rsid w:val="007B6543"/>
    <w:rsid w:val="007C07E5"/>
    <w:rsid w:val="007C2E79"/>
    <w:rsid w:val="007C54E6"/>
    <w:rsid w:val="007C6EB8"/>
    <w:rsid w:val="007D11D9"/>
    <w:rsid w:val="007D39D5"/>
    <w:rsid w:val="007D4080"/>
    <w:rsid w:val="007E3144"/>
    <w:rsid w:val="007E650B"/>
    <w:rsid w:val="007F07EC"/>
    <w:rsid w:val="00805CEE"/>
    <w:rsid w:val="00813416"/>
    <w:rsid w:val="0081620E"/>
    <w:rsid w:val="00832759"/>
    <w:rsid w:val="00834F75"/>
    <w:rsid w:val="00842071"/>
    <w:rsid w:val="0085635E"/>
    <w:rsid w:val="008568F5"/>
    <w:rsid w:val="00860577"/>
    <w:rsid w:val="008654BF"/>
    <w:rsid w:val="00870B31"/>
    <w:rsid w:val="008710E3"/>
    <w:rsid w:val="00874D59"/>
    <w:rsid w:val="00876DFF"/>
    <w:rsid w:val="0087748E"/>
    <w:rsid w:val="0088007C"/>
    <w:rsid w:val="008829EA"/>
    <w:rsid w:val="0088498A"/>
    <w:rsid w:val="008865A0"/>
    <w:rsid w:val="008966A5"/>
    <w:rsid w:val="008A2978"/>
    <w:rsid w:val="008B043A"/>
    <w:rsid w:val="008B6A6B"/>
    <w:rsid w:val="008B6ED8"/>
    <w:rsid w:val="008B70F9"/>
    <w:rsid w:val="008B7725"/>
    <w:rsid w:val="008C09C8"/>
    <w:rsid w:val="008C3125"/>
    <w:rsid w:val="008C5EBC"/>
    <w:rsid w:val="008C7B4C"/>
    <w:rsid w:val="008D559B"/>
    <w:rsid w:val="008D7869"/>
    <w:rsid w:val="008E620E"/>
    <w:rsid w:val="008F2CF1"/>
    <w:rsid w:val="008F2FC7"/>
    <w:rsid w:val="008F50E1"/>
    <w:rsid w:val="00901D40"/>
    <w:rsid w:val="00902968"/>
    <w:rsid w:val="00907E33"/>
    <w:rsid w:val="009116D1"/>
    <w:rsid w:val="009162E8"/>
    <w:rsid w:val="009171BA"/>
    <w:rsid w:val="00917EF1"/>
    <w:rsid w:val="00924073"/>
    <w:rsid w:val="00927376"/>
    <w:rsid w:val="00932F12"/>
    <w:rsid w:val="00946794"/>
    <w:rsid w:val="0096538E"/>
    <w:rsid w:val="009760C7"/>
    <w:rsid w:val="009766DE"/>
    <w:rsid w:val="009819C0"/>
    <w:rsid w:val="00987FDF"/>
    <w:rsid w:val="00990BC3"/>
    <w:rsid w:val="00992817"/>
    <w:rsid w:val="00993E36"/>
    <w:rsid w:val="00994238"/>
    <w:rsid w:val="00995B2C"/>
    <w:rsid w:val="009A0A8B"/>
    <w:rsid w:val="009A5DE1"/>
    <w:rsid w:val="009A7CF4"/>
    <w:rsid w:val="009B1CCC"/>
    <w:rsid w:val="009B47D2"/>
    <w:rsid w:val="009B4F8A"/>
    <w:rsid w:val="009B7AF0"/>
    <w:rsid w:val="009B7B13"/>
    <w:rsid w:val="009C3614"/>
    <w:rsid w:val="009C768A"/>
    <w:rsid w:val="009D3DD0"/>
    <w:rsid w:val="009D5AC3"/>
    <w:rsid w:val="009D5F1B"/>
    <w:rsid w:val="009E0FEC"/>
    <w:rsid w:val="009E1AC6"/>
    <w:rsid w:val="009E476E"/>
    <w:rsid w:val="009E5062"/>
    <w:rsid w:val="009E63BC"/>
    <w:rsid w:val="009F1264"/>
    <w:rsid w:val="009F4CF1"/>
    <w:rsid w:val="00A005DA"/>
    <w:rsid w:val="00A12C0A"/>
    <w:rsid w:val="00A153C5"/>
    <w:rsid w:val="00A22691"/>
    <w:rsid w:val="00A25519"/>
    <w:rsid w:val="00A30F63"/>
    <w:rsid w:val="00A34346"/>
    <w:rsid w:val="00A548E9"/>
    <w:rsid w:val="00A5683E"/>
    <w:rsid w:val="00A600C7"/>
    <w:rsid w:val="00A6559A"/>
    <w:rsid w:val="00A6714F"/>
    <w:rsid w:val="00A773D1"/>
    <w:rsid w:val="00A801D3"/>
    <w:rsid w:val="00A87FA0"/>
    <w:rsid w:val="00A9040D"/>
    <w:rsid w:val="00A90A47"/>
    <w:rsid w:val="00A90A85"/>
    <w:rsid w:val="00A92C07"/>
    <w:rsid w:val="00A95935"/>
    <w:rsid w:val="00AA15B3"/>
    <w:rsid w:val="00AA41E8"/>
    <w:rsid w:val="00AA659E"/>
    <w:rsid w:val="00AB06E3"/>
    <w:rsid w:val="00AB63BA"/>
    <w:rsid w:val="00AB696D"/>
    <w:rsid w:val="00AB6CE3"/>
    <w:rsid w:val="00AB756D"/>
    <w:rsid w:val="00AC2FE1"/>
    <w:rsid w:val="00AC321D"/>
    <w:rsid w:val="00AC7E60"/>
    <w:rsid w:val="00AD3B97"/>
    <w:rsid w:val="00AD5778"/>
    <w:rsid w:val="00AD7420"/>
    <w:rsid w:val="00AE20BC"/>
    <w:rsid w:val="00AE7A34"/>
    <w:rsid w:val="00AF1F19"/>
    <w:rsid w:val="00B02EA6"/>
    <w:rsid w:val="00B17D86"/>
    <w:rsid w:val="00B2549B"/>
    <w:rsid w:val="00B25DE1"/>
    <w:rsid w:val="00B27714"/>
    <w:rsid w:val="00B34560"/>
    <w:rsid w:val="00B368D4"/>
    <w:rsid w:val="00B4259D"/>
    <w:rsid w:val="00B501A1"/>
    <w:rsid w:val="00B554EE"/>
    <w:rsid w:val="00B616FE"/>
    <w:rsid w:val="00B633CD"/>
    <w:rsid w:val="00B658AC"/>
    <w:rsid w:val="00B661D3"/>
    <w:rsid w:val="00B81D5B"/>
    <w:rsid w:val="00B8408A"/>
    <w:rsid w:val="00B85E24"/>
    <w:rsid w:val="00B93DB9"/>
    <w:rsid w:val="00B94D64"/>
    <w:rsid w:val="00B97C30"/>
    <w:rsid w:val="00BA0974"/>
    <w:rsid w:val="00BA6DD2"/>
    <w:rsid w:val="00BB6AAD"/>
    <w:rsid w:val="00BC0583"/>
    <w:rsid w:val="00BC46F3"/>
    <w:rsid w:val="00BC6295"/>
    <w:rsid w:val="00BC6565"/>
    <w:rsid w:val="00BD426A"/>
    <w:rsid w:val="00BD5FC3"/>
    <w:rsid w:val="00BE18A6"/>
    <w:rsid w:val="00BE3A6D"/>
    <w:rsid w:val="00BE63B5"/>
    <w:rsid w:val="00C00739"/>
    <w:rsid w:val="00C01D92"/>
    <w:rsid w:val="00C075EB"/>
    <w:rsid w:val="00C12DC4"/>
    <w:rsid w:val="00C16048"/>
    <w:rsid w:val="00C167C0"/>
    <w:rsid w:val="00C21040"/>
    <w:rsid w:val="00C216D7"/>
    <w:rsid w:val="00C24B82"/>
    <w:rsid w:val="00C2575C"/>
    <w:rsid w:val="00C26401"/>
    <w:rsid w:val="00C4147A"/>
    <w:rsid w:val="00C4668B"/>
    <w:rsid w:val="00C506D2"/>
    <w:rsid w:val="00C5187F"/>
    <w:rsid w:val="00C52704"/>
    <w:rsid w:val="00C60A96"/>
    <w:rsid w:val="00C67E7C"/>
    <w:rsid w:val="00C71B02"/>
    <w:rsid w:val="00C73F39"/>
    <w:rsid w:val="00C74A6F"/>
    <w:rsid w:val="00C752C3"/>
    <w:rsid w:val="00C76698"/>
    <w:rsid w:val="00C77538"/>
    <w:rsid w:val="00C8523A"/>
    <w:rsid w:val="00C8553E"/>
    <w:rsid w:val="00C9635C"/>
    <w:rsid w:val="00CA1B54"/>
    <w:rsid w:val="00CA491D"/>
    <w:rsid w:val="00CA64C3"/>
    <w:rsid w:val="00CB4CA6"/>
    <w:rsid w:val="00CB71F2"/>
    <w:rsid w:val="00CB7A3C"/>
    <w:rsid w:val="00CC4AF2"/>
    <w:rsid w:val="00CD5A4B"/>
    <w:rsid w:val="00CD6ACC"/>
    <w:rsid w:val="00CD6B99"/>
    <w:rsid w:val="00CE3342"/>
    <w:rsid w:val="00CE3BCE"/>
    <w:rsid w:val="00D01C62"/>
    <w:rsid w:val="00D0263E"/>
    <w:rsid w:val="00D0428C"/>
    <w:rsid w:val="00D10BF8"/>
    <w:rsid w:val="00D15DBD"/>
    <w:rsid w:val="00D20F5B"/>
    <w:rsid w:val="00D3263D"/>
    <w:rsid w:val="00D343F6"/>
    <w:rsid w:val="00D45925"/>
    <w:rsid w:val="00D46F28"/>
    <w:rsid w:val="00D47F30"/>
    <w:rsid w:val="00D529AE"/>
    <w:rsid w:val="00D52B8B"/>
    <w:rsid w:val="00D55DB7"/>
    <w:rsid w:val="00D61118"/>
    <w:rsid w:val="00D613E4"/>
    <w:rsid w:val="00D62BF7"/>
    <w:rsid w:val="00D63F89"/>
    <w:rsid w:val="00D640F9"/>
    <w:rsid w:val="00D67196"/>
    <w:rsid w:val="00D719B6"/>
    <w:rsid w:val="00D72290"/>
    <w:rsid w:val="00D726BE"/>
    <w:rsid w:val="00D727B7"/>
    <w:rsid w:val="00D73D64"/>
    <w:rsid w:val="00D76964"/>
    <w:rsid w:val="00D80F28"/>
    <w:rsid w:val="00D8101C"/>
    <w:rsid w:val="00D83532"/>
    <w:rsid w:val="00D83CC3"/>
    <w:rsid w:val="00D87600"/>
    <w:rsid w:val="00D931A7"/>
    <w:rsid w:val="00D93361"/>
    <w:rsid w:val="00D957CF"/>
    <w:rsid w:val="00DA17A6"/>
    <w:rsid w:val="00DA5EC4"/>
    <w:rsid w:val="00DB031E"/>
    <w:rsid w:val="00DB635D"/>
    <w:rsid w:val="00DC6937"/>
    <w:rsid w:val="00DC7DFD"/>
    <w:rsid w:val="00DD2BCF"/>
    <w:rsid w:val="00DD7163"/>
    <w:rsid w:val="00E06616"/>
    <w:rsid w:val="00E10125"/>
    <w:rsid w:val="00E107B0"/>
    <w:rsid w:val="00E20180"/>
    <w:rsid w:val="00E22E36"/>
    <w:rsid w:val="00E23122"/>
    <w:rsid w:val="00E23FA5"/>
    <w:rsid w:val="00E41FE4"/>
    <w:rsid w:val="00E4340D"/>
    <w:rsid w:val="00E4354B"/>
    <w:rsid w:val="00E50AEF"/>
    <w:rsid w:val="00E52D36"/>
    <w:rsid w:val="00E5581E"/>
    <w:rsid w:val="00E562C8"/>
    <w:rsid w:val="00E57376"/>
    <w:rsid w:val="00E71462"/>
    <w:rsid w:val="00E802C5"/>
    <w:rsid w:val="00E92D19"/>
    <w:rsid w:val="00E958F2"/>
    <w:rsid w:val="00E95A58"/>
    <w:rsid w:val="00E96B40"/>
    <w:rsid w:val="00EB0415"/>
    <w:rsid w:val="00EB05CF"/>
    <w:rsid w:val="00EB3FF0"/>
    <w:rsid w:val="00EB56AD"/>
    <w:rsid w:val="00EB5A07"/>
    <w:rsid w:val="00EC44D5"/>
    <w:rsid w:val="00ED213A"/>
    <w:rsid w:val="00EE5D32"/>
    <w:rsid w:val="00EE6774"/>
    <w:rsid w:val="00F06484"/>
    <w:rsid w:val="00F07011"/>
    <w:rsid w:val="00F12A84"/>
    <w:rsid w:val="00F156F6"/>
    <w:rsid w:val="00F2371A"/>
    <w:rsid w:val="00F25652"/>
    <w:rsid w:val="00F306B9"/>
    <w:rsid w:val="00F4015D"/>
    <w:rsid w:val="00F42A04"/>
    <w:rsid w:val="00F5177D"/>
    <w:rsid w:val="00F61649"/>
    <w:rsid w:val="00F62A20"/>
    <w:rsid w:val="00F62DAB"/>
    <w:rsid w:val="00F6308F"/>
    <w:rsid w:val="00F66036"/>
    <w:rsid w:val="00F77326"/>
    <w:rsid w:val="00F77359"/>
    <w:rsid w:val="00F8511A"/>
    <w:rsid w:val="00F85B5E"/>
    <w:rsid w:val="00F94358"/>
    <w:rsid w:val="00F962B8"/>
    <w:rsid w:val="00FA38DF"/>
    <w:rsid w:val="00FA72A8"/>
    <w:rsid w:val="00FB25C8"/>
    <w:rsid w:val="00FC09FC"/>
    <w:rsid w:val="00FC64E3"/>
    <w:rsid w:val="00FD1A83"/>
    <w:rsid w:val="00FD1B07"/>
    <w:rsid w:val="00FD624F"/>
    <w:rsid w:val="00FE432D"/>
    <w:rsid w:val="00FE43E0"/>
    <w:rsid w:val="00FE50B0"/>
    <w:rsid w:val="00FE5B60"/>
    <w:rsid w:val="00FE601D"/>
    <w:rsid w:val="00FF270B"/>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FC"/>
    <w:pPr>
      <w:spacing w:after="200" w:line="276" w:lineRule="auto"/>
    </w:pPr>
    <w:rPr>
      <w:sz w:val="22"/>
      <w:szCs w:val="22"/>
      <w:lang w:val="en-US" w:eastAsia="en-US" w:bidi="ar-SA"/>
    </w:rPr>
  </w:style>
  <w:style w:type="paragraph" w:styleId="Heading1">
    <w:name w:val="heading 1"/>
    <w:basedOn w:val="Normal"/>
    <w:next w:val="Normal"/>
    <w:link w:val="Heading1Char"/>
    <w:qFormat/>
    <w:rsid w:val="00260F4B"/>
    <w:pPr>
      <w:keepNext/>
      <w:spacing w:before="240" w:after="60" w:line="240" w:lineRule="auto"/>
      <w:outlineLvl w:val="0"/>
    </w:pPr>
    <w:rPr>
      <w:rFonts w:ascii="Cambria" w:hAnsi="Cambria" w:cs="Tunga"/>
      <w:b/>
      <w:bCs/>
      <w:kern w:val="32"/>
      <w:sz w:val="32"/>
      <w:szCs w:val="32"/>
      <w:lang w:bidi="kn-IN"/>
    </w:rPr>
  </w:style>
  <w:style w:type="paragraph" w:styleId="Heading2">
    <w:name w:val="heading 2"/>
    <w:basedOn w:val="Normal"/>
    <w:next w:val="Normal"/>
    <w:link w:val="Heading2Char"/>
    <w:uiPriority w:val="9"/>
    <w:semiHidden/>
    <w:unhideWhenUsed/>
    <w:qFormat/>
    <w:rsid w:val="00D20F5B"/>
    <w:pPr>
      <w:keepNext/>
      <w:spacing w:before="240" w:after="60"/>
      <w:outlineLvl w:val="1"/>
    </w:pPr>
    <w:rPr>
      <w:rFonts w:ascii="Cambria" w:hAnsi="Cambria" w:cs="Tunga"/>
      <w:color w:val="365F91"/>
      <w:sz w:val="26"/>
      <w:szCs w:val="26"/>
      <w:lang w:eastAsia="zh-CN" w:bidi="kn-IN"/>
    </w:rPr>
  </w:style>
  <w:style w:type="paragraph" w:styleId="Heading3">
    <w:name w:val="heading 3"/>
    <w:basedOn w:val="Normal"/>
    <w:next w:val="Normal"/>
    <w:link w:val="Heading3Char"/>
    <w:uiPriority w:val="9"/>
    <w:unhideWhenUsed/>
    <w:qFormat/>
    <w:rsid w:val="00D20F5B"/>
    <w:pPr>
      <w:keepNext/>
      <w:spacing w:before="240" w:after="60"/>
      <w:outlineLvl w:val="2"/>
    </w:pPr>
    <w:rPr>
      <w:rFonts w:ascii="Cambria" w:hAnsi="Cambria" w:cs="Tunga"/>
      <w:b/>
      <w:bCs/>
      <w:sz w:val="26"/>
      <w:szCs w:val="26"/>
      <w:lang w:eastAsia="zh-C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60F4B"/>
    <w:rPr>
      <w:rFonts w:ascii="Cambria" w:eastAsia="Times New Roman" w:hAnsi="Cambria" w:cs="Times New Roman"/>
      <w:b/>
      <w:bCs/>
      <w:kern w:val="32"/>
      <w:sz w:val="32"/>
      <w:szCs w:val="32"/>
    </w:rPr>
  </w:style>
  <w:style w:type="paragraph" w:styleId="BodyText2">
    <w:name w:val="Body Text 2"/>
    <w:basedOn w:val="Normal"/>
    <w:link w:val="BodyText2Char"/>
    <w:rsid w:val="00260F4B"/>
    <w:pPr>
      <w:spacing w:after="0" w:line="240" w:lineRule="auto"/>
    </w:pPr>
    <w:rPr>
      <w:rFonts w:ascii="Times New Roman" w:hAnsi="Times New Roman" w:cs="Tunga"/>
      <w:sz w:val="24"/>
      <w:szCs w:val="20"/>
      <w:lang w:bidi="kn-IN"/>
    </w:rPr>
  </w:style>
  <w:style w:type="character" w:customStyle="1" w:styleId="BodyText2Char">
    <w:name w:val="Body Text 2 Char"/>
    <w:link w:val="BodyText2"/>
    <w:rsid w:val="00260F4B"/>
    <w:rPr>
      <w:rFonts w:ascii="Times New Roman" w:eastAsia="Times New Roman" w:hAnsi="Times New Roman" w:cs="Mangal"/>
      <w:sz w:val="24"/>
      <w:szCs w:val="20"/>
    </w:rPr>
  </w:style>
  <w:style w:type="paragraph" w:styleId="BodyText3">
    <w:name w:val="Body Text 3"/>
    <w:basedOn w:val="Normal"/>
    <w:link w:val="BodyText3Char"/>
    <w:rsid w:val="00260F4B"/>
    <w:pPr>
      <w:spacing w:after="0" w:line="240" w:lineRule="auto"/>
      <w:jc w:val="both"/>
    </w:pPr>
    <w:rPr>
      <w:rFonts w:ascii="Times New Roman" w:hAnsi="Times New Roman" w:cs="Tunga"/>
      <w:sz w:val="24"/>
      <w:szCs w:val="20"/>
      <w:lang w:bidi="kn-IN"/>
    </w:rPr>
  </w:style>
  <w:style w:type="character" w:customStyle="1" w:styleId="BodyText3Char">
    <w:name w:val="Body Text 3 Char"/>
    <w:link w:val="BodyText3"/>
    <w:rsid w:val="00260F4B"/>
    <w:rPr>
      <w:rFonts w:ascii="Times New Roman" w:eastAsia="Times New Roman" w:hAnsi="Times New Roman" w:cs="Mangal"/>
      <w:sz w:val="24"/>
      <w:szCs w:val="20"/>
    </w:rPr>
  </w:style>
  <w:style w:type="paragraph" w:customStyle="1" w:styleId="DefinitionTerm">
    <w:name w:val="Definition Term"/>
    <w:basedOn w:val="Normal"/>
    <w:next w:val="Normal"/>
    <w:rsid w:val="00260F4B"/>
    <w:pPr>
      <w:spacing w:after="0" w:line="240" w:lineRule="auto"/>
    </w:pPr>
    <w:rPr>
      <w:rFonts w:ascii="Times New Roman" w:hAnsi="Times New Roman" w:cs="Mangal"/>
      <w:snapToGrid w:val="0"/>
      <w:sz w:val="24"/>
      <w:szCs w:val="20"/>
    </w:rPr>
  </w:style>
  <w:style w:type="paragraph" w:styleId="BalloonText">
    <w:name w:val="Balloon Text"/>
    <w:basedOn w:val="Normal"/>
    <w:link w:val="BalloonTextChar"/>
    <w:uiPriority w:val="99"/>
    <w:semiHidden/>
    <w:unhideWhenUsed/>
    <w:rsid w:val="00260F4B"/>
    <w:pPr>
      <w:spacing w:after="0" w:line="240" w:lineRule="auto"/>
    </w:pPr>
    <w:rPr>
      <w:rFonts w:ascii="Tahoma" w:hAnsi="Tahoma" w:cs="Tunga"/>
      <w:sz w:val="16"/>
      <w:szCs w:val="16"/>
      <w:lang w:bidi="kn-IN"/>
    </w:rPr>
  </w:style>
  <w:style w:type="character" w:customStyle="1" w:styleId="BalloonTextChar">
    <w:name w:val="Balloon Text Char"/>
    <w:link w:val="BalloonText"/>
    <w:uiPriority w:val="99"/>
    <w:semiHidden/>
    <w:rsid w:val="00260F4B"/>
    <w:rPr>
      <w:rFonts w:ascii="Tahoma" w:hAnsi="Tahoma" w:cs="Tahoma"/>
      <w:sz w:val="16"/>
      <w:szCs w:val="16"/>
    </w:rPr>
  </w:style>
  <w:style w:type="paragraph" w:styleId="ListParagraph">
    <w:name w:val="List Paragraph"/>
    <w:basedOn w:val="Normal"/>
    <w:uiPriority w:val="34"/>
    <w:qFormat/>
    <w:rsid w:val="009B7AF0"/>
    <w:pPr>
      <w:ind w:left="720"/>
      <w:contextualSpacing/>
    </w:pPr>
  </w:style>
  <w:style w:type="character" w:customStyle="1" w:styleId="mw-headline">
    <w:name w:val="mw-headline"/>
    <w:basedOn w:val="DefaultParagraphFont"/>
    <w:rsid w:val="009D5F1B"/>
  </w:style>
  <w:style w:type="paragraph" w:styleId="Header">
    <w:name w:val="header"/>
    <w:basedOn w:val="Normal"/>
    <w:link w:val="HeaderChar"/>
    <w:uiPriority w:val="99"/>
    <w:unhideWhenUsed/>
    <w:rsid w:val="00AC321D"/>
    <w:pPr>
      <w:tabs>
        <w:tab w:val="center" w:pos="4513"/>
        <w:tab w:val="right" w:pos="9026"/>
      </w:tabs>
    </w:pPr>
    <w:rPr>
      <w:rFonts w:cs="Tunga"/>
      <w:lang w:bidi="kn-IN"/>
    </w:rPr>
  </w:style>
  <w:style w:type="character" w:customStyle="1" w:styleId="HeaderChar">
    <w:name w:val="Header Char"/>
    <w:link w:val="Header"/>
    <w:uiPriority w:val="99"/>
    <w:rsid w:val="00AC321D"/>
    <w:rPr>
      <w:sz w:val="22"/>
      <w:szCs w:val="22"/>
      <w:lang w:val="en-US" w:eastAsia="en-US"/>
    </w:rPr>
  </w:style>
  <w:style w:type="paragraph" w:styleId="Footer">
    <w:name w:val="footer"/>
    <w:basedOn w:val="Normal"/>
    <w:link w:val="FooterChar"/>
    <w:uiPriority w:val="99"/>
    <w:unhideWhenUsed/>
    <w:qFormat/>
    <w:rsid w:val="00AC321D"/>
    <w:pPr>
      <w:tabs>
        <w:tab w:val="center" w:pos="4513"/>
        <w:tab w:val="right" w:pos="9026"/>
      </w:tabs>
    </w:pPr>
    <w:rPr>
      <w:rFonts w:cs="Tunga"/>
      <w:lang w:bidi="kn-IN"/>
    </w:rPr>
  </w:style>
  <w:style w:type="character" w:customStyle="1" w:styleId="FooterChar">
    <w:name w:val="Footer Char"/>
    <w:link w:val="Footer"/>
    <w:uiPriority w:val="99"/>
    <w:rsid w:val="00AC321D"/>
    <w:rPr>
      <w:sz w:val="22"/>
      <w:szCs w:val="22"/>
      <w:lang w:val="en-US" w:eastAsia="en-US"/>
    </w:rPr>
  </w:style>
  <w:style w:type="paragraph" w:customStyle="1" w:styleId="Heading21">
    <w:name w:val="Heading 21"/>
    <w:basedOn w:val="Normal"/>
    <w:next w:val="Normal"/>
    <w:uiPriority w:val="9"/>
    <w:semiHidden/>
    <w:unhideWhenUsed/>
    <w:qFormat/>
    <w:rsid w:val="00D20F5B"/>
    <w:pPr>
      <w:keepNext/>
      <w:keepLines/>
      <w:spacing w:before="40" w:after="0"/>
      <w:outlineLvl w:val="1"/>
    </w:pPr>
    <w:rPr>
      <w:rFonts w:ascii="Cambria" w:hAnsi="Cambria"/>
      <w:color w:val="365F91"/>
      <w:sz w:val="26"/>
      <w:szCs w:val="26"/>
      <w:lang w:eastAsia="zh-CN"/>
    </w:rPr>
  </w:style>
  <w:style w:type="character" w:customStyle="1" w:styleId="Heading3Char">
    <w:name w:val="Heading 3 Char"/>
    <w:link w:val="Heading3"/>
    <w:uiPriority w:val="9"/>
    <w:rsid w:val="00D20F5B"/>
    <w:rPr>
      <w:rFonts w:ascii="Cambria" w:hAnsi="Cambria"/>
      <w:b/>
      <w:bCs/>
      <w:sz w:val="26"/>
      <w:szCs w:val="26"/>
      <w:lang w:val="en-US" w:eastAsia="zh-CN"/>
    </w:rPr>
  </w:style>
  <w:style w:type="numbering" w:customStyle="1" w:styleId="NoList1">
    <w:name w:val="No List1"/>
    <w:next w:val="NoList"/>
    <w:uiPriority w:val="99"/>
    <w:semiHidden/>
    <w:unhideWhenUsed/>
    <w:rsid w:val="00D20F5B"/>
  </w:style>
  <w:style w:type="table" w:styleId="TableGrid">
    <w:name w:val="Table Grid"/>
    <w:basedOn w:val="TableNormal"/>
    <w:uiPriority w:val="59"/>
    <w:rsid w:val="00D20F5B"/>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D20F5B"/>
    <w:pPr>
      <w:spacing w:before="100" w:beforeAutospacing="1" w:after="100" w:afterAutospacing="1" w:line="240" w:lineRule="auto"/>
    </w:pPr>
    <w:rPr>
      <w:rFonts w:ascii="Times New Roman" w:hAnsi="Times New Roman"/>
      <w:sz w:val="24"/>
      <w:szCs w:val="24"/>
    </w:rPr>
  </w:style>
  <w:style w:type="paragraph" w:customStyle="1" w:styleId="Default">
    <w:name w:val="Default"/>
    <w:rsid w:val="00D20F5B"/>
    <w:pPr>
      <w:autoSpaceDE w:val="0"/>
      <w:autoSpaceDN w:val="0"/>
      <w:adjustRightInd w:val="0"/>
    </w:pPr>
    <w:rPr>
      <w:rFonts w:ascii="Times New Roman" w:eastAsia="SimSun" w:hAnsi="Times New Roman"/>
      <w:color w:val="000000"/>
      <w:sz w:val="24"/>
      <w:szCs w:val="24"/>
      <w:lang w:bidi="ar-SA"/>
    </w:rPr>
  </w:style>
  <w:style w:type="paragraph" w:styleId="Subtitle">
    <w:name w:val="Subtitle"/>
    <w:basedOn w:val="Normal"/>
    <w:link w:val="SubtitleChar"/>
    <w:qFormat/>
    <w:rsid w:val="00D20F5B"/>
    <w:pPr>
      <w:spacing w:after="0" w:line="240" w:lineRule="auto"/>
    </w:pPr>
    <w:rPr>
      <w:rFonts w:ascii="Times New Roman" w:eastAsia="MS Mincho" w:hAnsi="Times New Roman" w:cs="Tunga"/>
      <w:b/>
      <w:bCs/>
      <w:sz w:val="24"/>
      <w:szCs w:val="24"/>
      <w:lang w:bidi="kn-IN"/>
    </w:rPr>
  </w:style>
  <w:style w:type="character" w:customStyle="1" w:styleId="SubtitleChar">
    <w:name w:val="Subtitle Char"/>
    <w:link w:val="Subtitle"/>
    <w:rsid w:val="00D20F5B"/>
    <w:rPr>
      <w:rFonts w:ascii="Times New Roman" w:eastAsia="MS Mincho" w:hAnsi="Times New Roman"/>
      <w:b/>
      <w:bCs/>
      <w:sz w:val="24"/>
      <w:szCs w:val="24"/>
      <w:lang w:val="en-US" w:eastAsia="en-US"/>
    </w:rPr>
  </w:style>
  <w:style w:type="paragraph" w:styleId="BodyTextIndent">
    <w:name w:val="Body Text Indent"/>
    <w:basedOn w:val="Normal"/>
    <w:link w:val="BodyTextIndentChar"/>
    <w:rsid w:val="00D20F5B"/>
    <w:pPr>
      <w:spacing w:after="0" w:line="240" w:lineRule="auto"/>
      <w:ind w:left="720" w:firstLine="720"/>
      <w:jc w:val="both"/>
    </w:pPr>
    <w:rPr>
      <w:rFonts w:ascii="Times New Roman" w:hAnsi="Times New Roman" w:cs="Tunga"/>
      <w:bCs/>
      <w:sz w:val="24"/>
      <w:szCs w:val="24"/>
      <w:lang w:bidi="kn-IN"/>
    </w:rPr>
  </w:style>
  <w:style w:type="character" w:customStyle="1" w:styleId="BodyTextIndentChar">
    <w:name w:val="Body Text Indent Char"/>
    <w:link w:val="BodyTextIndent"/>
    <w:rsid w:val="00D20F5B"/>
    <w:rPr>
      <w:rFonts w:ascii="Times New Roman" w:hAnsi="Times New Roman" w:cs="Tunga"/>
      <w:bCs/>
      <w:sz w:val="24"/>
      <w:szCs w:val="24"/>
      <w:lang w:bidi="kn-IN"/>
    </w:rPr>
  </w:style>
  <w:style w:type="paragraph" w:styleId="BodyText">
    <w:name w:val="Body Text"/>
    <w:basedOn w:val="Normal"/>
    <w:link w:val="BodyTextChar"/>
    <w:uiPriority w:val="99"/>
    <w:semiHidden/>
    <w:unhideWhenUsed/>
    <w:rsid w:val="00D20F5B"/>
    <w:pPr>
      <w:spacing w:after="120"/>
    </w:pPr>
    <w:rPr>
      <w:rFonts w:eastAsia="SimSun" w:cs="Tunga"/>
      <w:lang w:eastAsia="zh-CN" w:bidi="kn-IN"/>
    </w:rPr>
  </w:style>
  <w:style w:type="character" w:customStyle="1" w:styleId="BodyTextChar">
    <w:name w:val="Body Text Char"/>
    <w:link w:val="BodyText"/>
    <w:uiPriority w:val="99"/>
    <w:semiHidden/>
    <w:rsid w:val="00D20F5B"/>
    <w:rPr>
      <w:rFonts w:eastAsia="SimSun"/>
      <w:sz w:val="22"/>
      <w:szCs w:val="22"/>
      <w:lang w:val="en-US" w:eastAsia="zh-CN"/>
    </w:rPr>
  </w:style>
  <w:style w:type="character" w:customStyle="1" w:styleId="Heading2Char">
    <w:name w:val="Heading 2 Char"/>
    <w:link w:val="Heading2"/>
    <w:uiPriority w:val="9"/>
    <w:semiHidden/>
    <w:rsid w:val="00D20F5B"/>
    <w:rPr>
      <w:rFonts w:ascii="Cambria" w:eastAsia="Times New Roman" w:hAnsi="Cambria" w:cs="Times New Roman"/>
      <w:color w:val="365F91"/>
      <w:sz w:val="26"/>
      <w:szCs w:val="26"/>
      <w:lang w:val="en-US" w:eastAsia="zh-CN"/>
    </w:rPr>
  </w:style>
  <w:style w:type="character" w:customStyle="1" w:styleId="apple-converted-space">
    <w:name w:val="apple-converted-space"/>
    <w:rsid w:val="00D20F5B"/>
  </w:style>
  <w:style w:type="character" w:styleId="Emphasis">
    <w:name w:val="Emphasis"/>
    <w:uiPriority w:val="20"/>
    <w:qFormat/>
    <w:rsid w:val="00D20F5B"/>
    <w:rPr>
      <w:i/>
      <w:iCs/>
    </w:rPr>
  </w:style>
  <w:style w:type="character" w:styleId="HTMLTypewriter">
    <w:name w:val="HTML Typewriter"/>
    <w:uiPriority w:val="99"/>
    <w:semiHidden/>
    <w:unhideWhenUsed/>
    <w:rsid w:val="00D20F5B"/>
    <w:rPr>
      <w:rFonts w:ascii="Courier New" w:eastAsia="Times New Roman" w:hAnsi="Courier New" w:cs="Courier New"/>
      <w:sz w:val="20"/>
      <w:szCs w:val="20"/>
    </w:rPr>
  </w:style>
  <w:style w:type="character" w:styleId="Strong">
    <w:name w:val="Strong"/>
    <w:uiPriority w:val="22"/>
    <w:qFormat/>
    <w:rsid w:val="00D20F5B"/>
    <w:rPr>
      <w:b/>
      <w:bCs/>
    </w:rPr>
  </w:style>
  <w:style w:type="character" w:customStyle="1" w:styleId="pre">
    <w:name w:val="pre"/>
    <w:rsid w:val="00D20F5B"/>
  </w:style>
  <w:style w:type="character" w:styleId="Hyperlink">
    <w:name w:val="Hyperlink"/>
    <w:uiPriority w:val="99"/>
    <w:semiHidden/>
    <w:unhideWhenUsed/>
    <w:rsid w:val="00D20F5B"/>
    <w:rPr>
      <w:color w:val="0000FF"/>
      <w:u w:val="single"/>
    </w:rPr>
  </w:style>
  <w:style w:type="character" w:customStyle="1" w:styleId="Heading2Char1">
    <w:name w:val="Heading 2 Char1"/>
    <w:uiPriority w:val="9"/>
    <w:semiHidden/>
    <w:rsid w:val="00D20F5B"/>
    <w:rPr>
      <w:rFonts w:ascii="Calibri Light" w:eastAsia="Times New Roman" w:hAnsi="Calibri Light" w:cs="Times New Roman"/>
      <w:b/>
      <w:bCs/>
      <w:i/>
      <w:iCs/>
      <w:sz w:val="28"/>
      <w:szCs w:val="28"/>
      <w:lang w:val="en-US" w:eastAsia="en-US"/>
    </w:rPr>
  </w:style>
  <w:style w:type="paragraph" w:styleId="Revision">
    <w:name w:val="Revision"/>
    <w:hidden/>
    <w:uiPriority w:val="99"/>
    <w:semiHidden/>
    <w:rsid w:val="007C6EB8"/>
    <w:rPr>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100149764">
      <w:bodyDiv w:val="1"/>
      <w:marLeft w:val="0"/>
      <w:marRight w:val="0"/>
      <w:marTop w:val="0"/>
      <w:marBottom w:val="0"/>
      <w:divBdr>
        <w:top w:val="none" w:sz="0" w:space="0" w:color="auto"/>
        <w:left w:val="none" w:sz="0" w:space="0" w:color="auto"/>
        <w:bottom w:val="none" w:sz="0" w:space="0" w:color="auto"/>
        <w:right w:val="none" w:sz="0" w:space="0" w:color="auto"/>
      </w:divBdr>
    </w:div>
    <w:div w:id="416682373">
      <w:bodyDiv w:val="1"/>
      <w:marLeft w:val="0"/>
      <w:marRight w:val="0"/>
      <w:marTop w:val="0"/>
      <w:marBottom w:val="0"/>
      <w:divBdr>
        <w:top w:val="none" w:sz="0" w:space="0" w:color="auto"/>
        <w:left w:val="none" w:sz="0" w:space="0" w:color="auto"/>
        <w:bottom w:val="none" w:sz="0" w:space="0" w:color="auto"/>
        <w:right w:val="none" w:sz="0" w:space="0" w:color="auto"/>
      </w:divBdr>
    </w:div>
    <w:div w:id="864828715">
      <w:bodyDiv w:val="1"/>
      <w:marLeft w:val="0"/>
      <w:marRight w:val="0"/>
      <w:marTop w:val="0"/>
      <w:marBottom w:val="0"/>
      <w:divBdr>
        <w:top w:val="none" w:sz="0" w:space="0" w:color="auto"/>
        <w:left w:val="none" w:sz="0" w:space="0" w:color="auto"/>
        <w:bottom w:val="none" w:sz="0" w:space="0" w:color="auto"/>
        <w:right w:val="none" w:sz="0" w:space="0" w:color="auto"/>
      </w:divBdr>
    </w:div>
    <w:div w:id="1287272509">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04811524">
      <w:bodyDiv w:val="1"/>
      <w:marLeft w:val="0"/>
      <w:marRight w:val="0"/>
      <w:marTop w:val="0"/>
      <w:marBottom w:val="0"/>
      <w:divBdr>
        <w:top w:val="none" w:sz="0" w:space="0" w:color="auto"/>
        <w:left w:val="none" w:sz="0" w:space="0" w:color="auto"/>
        <w:bottom w:val="none" w:sz="0" w:space="0" w:color="auto"/>
        <w:right w:val="none" w:sz="0" w:space="0" w:color="auto"/>
      </w:divBdr>
    </w:div>
    <w:div w:id="1833791174">
      <w:bodyDiv w:val="1"/>
      <w:marLeft w:val="0"/>
      <w:marRight w:val="0"/>
      <w:marTop w:val="0"/>
      <w:marBottom w:val="0"/>
      <w:divBdr>
        <w:top w:val="none" w:sz="0" w:space="0" w:color="auto"/>
        <w:left w:val="none" w:sz="0" w:space="0" w:color="auto"/>
        <w:bottom w:val="none" w:sz="0" w:space="0" w:color="auto"/>
        <w:right w:val="none" w:sz="0" w:space="0" w:color="auto"/>
      </w:divBdr>
    </w:div>
    <w:div w:id="187669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B215B-BF4D-4D59-8BA1-C7AE021C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Muralidhar</dc:creator>
  <cp:lastModifiedBy>Phani</cp:lastModifiedBy>
  <cp:revision>6</cp:revision>
  <cp:lastPrinted>2016-04-25T07:36:00Z</cp:lastPrinted>
  <dcterms:created xsi:type="dcterms:W3CDTF">2016-04-25T07:32:00Z</dcterms:created>
  <dcterms:modified xsi:type="dcterms:W3CDTF">2016-04-25T07:50:00Z</dcterms:modified>
</cp:coreProperties>
</file>